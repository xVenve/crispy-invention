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6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A0" w:firstRow="1" w:lastRow="0" w:firstColumn="1" w:lastColumn="0" w:noHBand="0" w:noVBand="0"/>
      </w:tblPr>
      <w:tblGrid>
        <w:gridCol w:w="1418"/>
        <w:gridCol w:w="3937"/>
        <w:gridCol w:w="898"/>
        <w:gridCol w:w="1827"/>
      </w:tblGrid>
      <w:tr w:rsidR="00FC77CC" w:rsidRPr="00EE672A" w:rsidTr="008269F9">
        <w:tc>
          <w:tcPr>
            <w:tcW w:w="1418" w:type="dxa"/>
          </w:tcPr>
          <w:p w:rsidR="00FC77CC" w:rsidRPr="00EE672A" w:rsidRDefault="00FC77CC" w:rsidP="008269F9">
            <w:pPr>
              <w:spacing w:before="120" w:after="120"/>
              <w:rPr>
                <w:rFonts w:ascii="Arial" w:hAnsi="Arial" w:cs="Arial"/>
                <w:b/>
                <w:sz w:val="20"/>
                <w:szCs w:val="20"/>
              </w:rPr>
            </w:pPr>
            <w:r w:rsidRPr="00EE672A">
              <w:rPr>
                <w:rFonts w:ascii="Arial" w:hAnsi="Arial" w:cs="Arial"/>
                <w:b/>
                <w:sz w:val="20"/>
                <w:szCs w:val="20"/>
              </w:rPr>
              <w:t>Alumno/a:</w:t>
            </w:r>
          </w:p>
        </w:tc>
        <w:tc>
          <w:tcPr>
            <w:tcW w:w="3937" w:type="dxa"/>
          </w:tcPr>
          <w:p w:rsidR="00FC77CC" w:rsidRPr="00EE672A" w:rsidRDefault="00E06337" w:rsidP="008269F9">
            <w:pPr>
              <w:spacing w:before="120" w:after="120"/>
              <w:rPr>
                <w:rFonts w:ascii="Arial" w:hAnsi="Arial" w:cs="Arial"/>
                <w:b/>
                <w:sz w:val="20"/>
                <w:szCs w:val="20"/>
              </w:rPr>
            </w:pPr>
            <w:r>
              <w:rPr>
                <w:rFonts w:ascii="Arial" w:hAnsi="Arial" w:cs="Arial"/>
                <w:b/>
                <w:sz w:val="20"/>
                <w:szCs w:val="20"/>
              </w:rPr>
              <w:t>CARLOS RUBIO OLIVARES</w:t>
            </w:r>
          </w:p>
        </w:tc>
        <w:tc>
          <w:tcPr>
            <w:tcW w:w="898" w:type="dxa"/>
          </w:tcPr>
          <w:p w:rsidR="00FC77CC" w:rsidRPr="00EE672A" w:rsidRDefault="00936CD8" w:rsidP="008269F9">
            <w:pPr>
              <w:spacing w:before="120" w:after="120"/>
              <w:rPr>
                <w:rFonts w:ascii="Arial" w:hAnsi="Arial" w:cs="Arial"/>
                <w:b/>
                <w:sz w:val="20"/>
                <w:szCs w:val="20"/>
              </w:rPr>
            </w:pPr>
            <w:r>
              <w:rPr>
                <w:rFonts w:ascii="Arial" w:hAnsi="Arial" w:cs="Arial"/>
                <w:b/>
                <w:sz w:val="20"/>
                <w:szCs w:val="20"/>
              </w:rPr>
              <w:t>NIA:</w:t>
            </w:r>
          </w:p>
        </w:tc>
        <w:tc>
          <w:tcPr>
            <w:tcW w:w="1827" w:type="dxa"/>
          </w:tcPr>
          <w:p w:rsidR="00FC77CC" w:rsidRPr="00EE672A" w:rsidRDefault="00E06337" w:rsidP="008269F9">
            <w:pPr>
              <w:spacing w:before="120" w:after="120"/>
              <w:rPr>
                <w:rFonts w:ascii="Arial" w:hAnsi="Arial" w:cs="Arial"/>
                <w:b/>
                <w:sz w:val="20"/>
                <w:szCs w:val="20"/>
              </w:rPr>
            </w:pPr>
            <w:r>
              <w:rPr>
                <w:rFonts w:ascii="Arial" w:hAnsi="Arial" w:cs="Arial"/>
                <w:b/>
                <w:sz w:val="20"/>
                <w:szCs w:val="20"/>
              </w:rPr>
              <w:t>100405834</w:t>
            </w:r>
          </w:p>
        </w:tc>
      </w:tr>
      <w:tr w:rsidR="00FC77CC" w:rsidRPr="00EE672A" w:rsidTr="008269F9">
        <w:tc>
          <w:tcPr>
            <w:tcW w:w="1418" w:type="dxa"/>
          </w:tcPr>
          <w:p w:rsidR="00FC77CC" w:rsidRPr="00EE672A" w:rsidRDefault="00FC77CC" w:rsidP="008269F9">
            <w:pPr>
              <w:spacing w:before="120" w:after="120"/>
              <w:rPr>
                <w:rFonts w:ascii="Arial" w:hAnsi="Arial" w:cs="Arial"/>
                <w:b/>
                <w:sz w:val="20"/>
                <w:szCs w:val="20"/>
              </w:rPr>
            </w:pPr>
            <w:r w:rsidRPr="00EE672A">
              <w:rPr>
                <w:rFonts w:ascii="Arial" w:hAnsi="Arial" w:cs="Arial"/>
                <w:b/>
                <w:sz w:val="20"/>
                <w:szCs w:val="20"/>
              </w:rPr>
              <w:t>Alumno/a:</w:t>
            </w:r>
          </w:p>
        </w:tc>
        <w:tc>
          <w:tcPr>
            <w:tcW w:w="3937" w:type="dxa"/>
          </w:tcPr>
          <w:p w:rsidR="00FC77CC" w:rsidRPr="00EE672A" w:rsidRDefault="00E06337" w:rsidP="008269F9">
            <w:pPr>
              <w:spacing w:before="120" w:after="120"/>
              <w:rPr>
                <w:rFonts w:ascii="Arial" w:hAnsi="Arial" w:cs="Arial"/>
                <w:b/>
                <w:sz w:val="20"/>
                <w:szCs w:val="20"/>
              </w:rPr>
            </w:pPr>
            <w:r>
              <w:rPr>
                <w:rFonts w:ascii="Arial" w:hAnsi="Arial" w:cs="Arial"/>
                <w:b/>
                <w:sz w:val="20"/>
                <w:szCs w:val="20"/>
              </w:rPr>
              <w:t>JORGE RODRIGUEZ FRAILE</w:t>
            </w:r>
          </w:p>
        </w:tc>
        <w:tc>
          <w:tcPr>
            <w:tcW w:w="898" w:type="dxa"/>
          </w:tcPr>
          <w:p w:rsidR="00FC77CC" w:rsidRPr="00EE672A" w:rsidRDefault="00FC77CC" w:rsidP="008269F9">
            <w:pPr>
              <w:spacing w:before="120" w:after="120"/>
              <w:rPr>
                <w:rFonts w:ascii="Arial" w:hAnsi="Arial" w:cs="Arial"/>
                <w:b/>
                <w:sz w:val="20"/>
                <w:szCs w:val="20"/>
              </w:rPr>
            </w:pPr>
            <w:r w:rsidRPr="00EE672A">
              <w:rPr>
                <w:rFonts w:ascii="Arial" w:hAnsi="Arial" w:cs="Arial"/>
                <w:b/>
                <w:sz w:val="20"/>
                <w:szCs w:val="20"/>
              </w:rPr>
              <w:t>NIA:</w:t>
            </w:r>
          </w:p>
        </w:tc>
        <w:tc>
          <w:tcPr>
            <w:tcW w:w="1827" w:type="dxa"/>
          </w:tcPr>
          <w:p w:rsidR="00FC77CC" w:rsidRPr="00EE672A" w:rsidRDefault="00E06337" w:rsidP="008269F9">
            <w:pPr>
              <w:spacing w:before="120" w:after="120"/>
              <w:rPr>
                <w:rFonts w:ascii="Arial" w:hAnsi="Arial" w:cs="Arial"/>
                <w:b/>
                <w:sz w:val="20"/>
                <w:szCs w:val="20"/>
              </w:rPr>
            </w:pPr>
            <w:r>
              <w:rPr>
                <w:rFonts w:ascii="Arial" w:hAnsi="Arial" w:cs="Arial"/>
                <w:b/>
                <w:sz w:val="20"/>
                <w:szCs w:val="20"/>
              </w:rPr>
              <w:t>100405951</w:t>
            </w:r>
          </w:p>
        </w:tc>
      </w:tr>
    </w:tbl>
    <w:p w:rsidR="00D17F0A" w:rsidRPr="00EE672A" w:rsidRDefault="00D17F0A" w:rsidP="00EE672A">
      <w:pPr>
        <w:pStyle w:val="Ttulo1"/>
        <w:numPr>
          <w:ilvl w:val="0"/>
          <w:numId w:val="2"/>
        </w:numPr>
      </w:pPr>
      <w:bookmarkStart w:id="0" w:name="_Toc128494554"/>
      <w:r w:rsidRPr="00EE672A">
        <w:t>Introducción</w:t>
      </w:r>
      <w:bookmarkEnd w:id="0"/>
    </w:p>
    <w:p w:rsidR="00D67BD0" w:rsidRPr="00EE672A" w:rsidRDefault="00D67BD0" w:rsidP="00EE672A">
      <w:pPr>
        <w:pStyle w:val="WW-Sangra2detindependiente"/>
        <w:ind w:left="0"/>
        <w:rPr>
          <w:color w:val="000000"/>
        </w:rPr>
      </w:pPr>
      <w:r>
        <w:rPr>
          <w:color w:val="000000"/>
        </w:rPr>
        <w:tab/>
        <w:t xml:space="preserve">Este proyecto lo vamos a afrontar con ‘fuerza bruta’, es decir, vamos a realizar todos los cambios que creamos convenientes, y basándonos en los resultados y en la </w:t>
      </w:r>
      <w:r w:rsidR="00CB7D03">
        <w:rPr>
          <w:color w:val="000000"/>
        </w:rPr>
        <w:t>apariencia</w:t>
      </w:r>
      <w:r>
        <w:rPr>
          <w:color w:val="000000"/>
        </w:rPr>
        <w:t xml:space="preserve"> interna del diseño, veremos si de verdad merece la pena mantener estos cambios para mejorar la estructura o si</w:t>
      </w:r>
      <w:r w:rsidR="00917889">
        <w:rPr>
          <w:color w:val="000000"/>
        </w:rPr>
        <w:t xml:space="preserve">, </w:t>
      </w:r>
      <w:r>
        <w:rPr>
          <w:color w:val="000000"/>
        </w:rPr>
        <w:t>sin embargo</w:t>
      </w:r>
      <w:r w:rsidR="00B42228">
        <w:rPr>
          <w:color w:val="000000"/>
        </w:rPr>
        <w:t>,</w:t>
      </w:r>
      <w:r>
        <w:rPr>
          <w:color w:val="000000"/>
        </w:rPr>
        <w:t xml:space="preserve"> la empeoran (global o individualmente).</w:t>
      </w:r>
    </w:p>
    <w:p w:rsidR="00B42228" w:rsidRPr="00FB05F9" w:rsidRDefault="000C3735" w:rsidP="00FB05F9">
      <w:pPr>
        <w:pStyle w:val="Ttulo1"/>
        <w:numPr>
          <w:ilvl w:val="0"/>
          <w:numId w:val="2"/>
        </w:numPr>
      </w:pPr>
      <w:r w:rsidRPr="00EE672A">
        <w:t>Análisis</w:t>
      </w:r>
    </w:p>
    <w:p w:rsidR="00B42228" w:rsidRDefault="00B42228" w:rsidP="00FB05F9">
      <w:pPr>
        <w:pStyle w:val="WW-Sangra2detindependiente"/>
        <w:ind w:left="0" w:firstLine="397"/>
        <w:rPr>
          <w:color w:val="000000"/>
        </w:rPr>
      </w:pPr>
      <w:r>
        <w:rPr>
          <w:color w:val="000000"/>
        </w:rPr>
        <w:t xml:space="preserve">Partimos de un diseño </w:t>
      </w:r>
      <w:r w:rsidR="00FB05F9">
        <w:rPr>
          <w:color w:val="000000"/>
        </w:rPr>
        <w:t>secuencial no consecutivo</w:t>
      </w:r>
      <w:r>
        <w:rPr>
          <w:color w:val="000000"/>
        </w:rPr>
        <w:t xml:space="preserve"> con tamaño de cubo de 8K, con un índice por cada tabla según la clave primaria y otro por clave alternativa si la hay.</w:t>
      </w:r>
      <w:r w:rsidR="00C25DF7">
        <w:rPr>
          <w:color w:val="000000"/>
        </w:rPr>
        <w:t xml:space="preserve"> Este análisis, nos permite saber que es eficiente en acceso a la totalidad y en ahorro de espacio, por lo que nos centraremos en el mejorar el acceso aleatorio. Hacemos </w:t>
      </w:r>
      <w:r w:rsidR="00917889">
        <w:rPr>
          <w:color w:val="000000"/>
        </w:rPr>
        <w:t>una prueba</w:t>
      </w:r>
      <w:r w:rsidR="00C25DF7">
        <w:rPr>
          <w:color w:val="000000"/>
        </w:rPr>
        <w:t xml:space="preserve"> in</w:t>
      </w:r>
      <w:r w:rsidR="00FB05F9">
        <w:rPr>
          <w:color w:val="000000"/>
        </w:rPr>
        <w:t>i</w:t>
      </w:r>
      <w:r w:rsidR="00C25DF7">
        <w:rPr>
          <w:color w:val="000000"/>
        </w:rPr>
        <w:t>cial:</w:t>
      </w:r>
    </w:p>
    <w:p w:rsidR="00A6726B" w:rsidRDefault="00A6726B" w:rsidP="00EE672A">
      <w:pPr>
        <w:pStyle w:val="WW-Sangra2detindependiente"/>
        <w:ind w:left="0"/>
        <w:rPr>
          <w:color w:val="000000"/>
        </w:rPr>
      </w:pPr>
    </w:p>
    <w:p w:rsidR="00A6726B" w:rsidRPr="00CB7D03" w:rsidRDefault="00A6726B" w:rsidP="00A6726B">
      <w:pPr>
        <w:pStyle w:val="WW-Sangra2detindependiente"/>
        <w:ind w:firstLine="708"/>
        <w:rPr>
          <w:color w:val="000000"/>
          <w:lang w:val="en-US"/>
        </w:rPr>
      </w:pPr>
      <w:r w:rsidRPr="00CB7D03">
        <w:rPr>
          <w:color w:val="000000"/>
          <w:lang w:val="en-US"/>
        </w:rPr>
        <w:t>RESULTS AT 01/05/20</w:t>
      </w:r>
    </w:p>
    <w:p w:rsidR="00A6726B" w:rsidRPr="00CB7D03" w:rsidRDefault="00A6726B" w:rsidP="00A6726B">
      <w:pPr>
        <w:pStyle w:val="WW-Sangra2detindependiente"/>
        <w:ind w:firstLine="708"/>
        <w:rPr>
          <w:color w:val="000000"/>
          <w:lang w:val="en-US"/>
        </w:rPr>
      </w:pPr>
      <w:r w:rsidRPr="00CB7D03">
        <w:rPr>
          <w:color w:val="000000"/>
          <w:lang w:val="en-US"/>
        </w:rPr>
        <w:t>TIME CONSUMPTION: 66777,1 milliseconds.</w:t>
      </w:r>
    </w:p>
    <w:p w:rsidR="00A6726B" w:rsidRDefault="00A6726B" w:rsidP="00917889">
      <w:pPr>
        <w:pStyle w:val="WW-Sangra2detindependiente"/>
        <w:ind w:firstLine="708"/>
        <w:rPr>
          <w:color w:val="000000"/>
        </w:rPr>
      </w:pPr>
      <w:r w:rsidRPr="00E21FC3">
        <w:rPr>
          <w:color w:val="000000"/>
        </w:rPr>
        <w:t>CONSISTENT GETS: 67586,6 blocks</w:t>
      </w:r>
    </w:p>
    <w:p w:rsidR="00A6726B" w:rsidRDefault="00A6726B" w:rsidP="00EE672A">
      <w:pPr>
        <w:pStyle w:val="WW-Sangra2detindependiente"/>
        <w:ind w:left="0"/>
        <w:rPr>
          <w:color w:val="000000"/>
        </w:rPr>
      </w:pPr>
      <w:r>
        <w:rPr>
          <w:color w:val="000000"/>
        </w:rPr>
        <w:tab/>
      </w:r>
    </w:p>
    <w:p w:rsidR="00A6726B" w:rsidRDefault="00A6726B" w:rsidP="00EE672A">
      <w:pPr>
        <w:pStyle w:val="WW-Sangra2detindependiente"/>
        <w:ind w:left="0"/>
        <w:rPr>
          <w:color w:val="000000"/>
        </w:rPr>
      </w:pPr>
      <w:r>
        <w:rPr>
          <w:color w:val="000000"/>
        </w:rPr>
        <w:tab/>
        <w:t xml:space="preserve">Teniendo en cuenta el resultado del test, hay bastantes cosas que mejorar, sobre todo porque muchas querys y views utilizan un full scan a las tablas pertinentes, por esto, creemos que una de nuestras mejores herramientas para solucionar esto pueden ser los índices, aunque debemos ir con cuidado, ya que estos también ocupan espacio y si no se implementan de la manera adecuada pueden generar malos resultados. Por otro </w:t>
      </w:r>
      <w:r w:rsidR="00CB7D03">
        <w:rPr>
          <w:color w:val="000000"/>
        </w:rPr>
        <w:t>lado,</w:t>
      </w:r>
      <w:r>
        <w:rPr>
          <w:color w:val="000000"/>
        </w:rPr>
        <w:t xml:space="preserve"> también creemos que los </w:t>
      </w:r>
      <w:r w:rsidR="00FB05F9">
        <w:rPr>
          <w:color w:val="000000"/>
        </w:rPr>
        <w:t>clústeres</w:t>
      </w:r>
      <w:r>
        <w:rPr>
          <w:color w:val="000000"/>
        </w:rPr>
        <w:t xml:space="preserve"> nos pueden ayudar a mejorar estos aspectos, sobre todo</w:t>
      </w:r>
      <w:r w:rsidR="00B42228">
        <w:rPr>
          <w:color w:val="000000"/>
        </w:rPr>
        <w:t xml:space="preserve"> en torno</w:t>
      </w:r>
      <w:r>
        <w:rPr>
          <w:color w:val="000000"/>
        </w:rPr>
        <w:t xml:space="preserve"> a las vistas, aunque el lado negativo es que los cl</w:t>
      </w:r>
      <w:r w:rsidR="00FB05F9">
        <w:rPr>
          <w:color w:val="000000"/>
        </w:rPr>
        <w:t>ú</w:t>
      </w:r>
      <w:r>
        <w:rPr>
          <w:color w:val="000000"/>
        </w:rPr>
        <w:t>ster</w:t>
      </w:r>
      <w:r w:rsidR="00FB05F9">
        <w:rPr>
          <w:color w:val="000000"/>
        </w:rPr>
        <w:t>es</w:t>
      </w:r>
      <w:r>
        <w:rPr>
          <w:color w:val="000000"/>
        </w:rPr>
        <w:t xml:space="preserve"> pueden generar un impacto grave sobre la estructura general a pesar de mejorar algún que otro aspecto individual. También tendremos en cuenta el uso</w:t>
      </w:r>
      <w:r w:rsidR="00B42228">
        <w:rPr>
          <w:color w:val="000000"/>
        </w:rPr>
        <w:t xml:space="preserve"> del</w:t>
      </w:r>
      <w:r>
        <w:rPr>
          <w:color w:val="000000"/>
        </w:rPr>
        <w:t xml:space="preserve"> pctfree y pctused, sobre todo en tablas como comments o proposals, donde apenas se modifica</w:t>
      </w:r>
      <w:r w:rsidR="00B42228">
        <w:rPr>
          <w:color w:val="000000"/>
        </w:rPr>
        <w:t>, pero</w:t>
      </w:r>
      <w:r>
        <w:rPr>
          <w:color w:val="000000"/>
        </w:rPr>
        <w:t xml:space="preserve"> las inserciones pueden ser masivas.</w:t>
      </w:r>
    </w:p>
    <w:p w:rsidR="00917889" w:rsidRDefault="00917889" w:rsidP="00EE672A">
      <w:pPr>
        <w:pStyle w:val="WW-Sangra2detindependiente"/>
        <w:ind w:left="0"/>
        <w:rPr>
          <w:color w:val="000000"/>
        </w:rPr>
      </w:pPr>
    </w:p>
    <w:p w:rsidR="00EE672A" w:rsidRDefault="00A6726B" w:rsidP="00EE672A">
      <w:pPr>
        <w:pStyle w:val="WW-Sangra2detindependiente"/>
        <w:ind w:left="0"/>
        <w:rPr>
          <w:color w:val="000000"/>
        </w:rPr>
      </w:pPr>
      <w:r>
        <w:rPr>
          <w:color w:val="000000"/>
        </w:rPr>
        <w:tab/>
        <w:t xml:space="preserve">En definitiva, creemos que nuestra mejor arma contra esta organización serán los índices, aunque debemos tener cuidado y no sobrecargar la organización con ellos; en cuanto a los </w:t>
      </w:r>
      <w:proofErr w:type="spellStart"/>
      <w:r w:rsidR="003660E0">
        <w:rPr>
          <w:color w:val="000000"/>
        </w:rPr>
        <w:t>clústers</w:t>
      </w:r>
      <w:proofErr w:type="spellEnd"/>
      <w:r>
        <w:rPr>
          <w:color w:val="000000"/>
        </w:rPr>
        <w:t>, no estamos muy seguros de si funcionarán de la manera que esperamos, pero intentaremos probar alguna que otra posibilidad.</w:t>
      </w:r>
    </w:p>
    <w:p w:rsidR="00917889" w:rsidRDefault="00917889" w:rsidP="00EE672A">
      <w:pPr>
        <w:pStyle w:val="WW-Sangra2detindependiente"/>
        <w:ind w:left="0"/>
        <w:rPr>
          <w:color w:val="000000"/>
        </w:rPr>
      </w:pPr>
    </w:p>
    <w:p w:rsidR="00917889" w:rsidRDefault="00917889" w:rsidP="00EE672A">
      <w:pPr>
        <w:pStyle w:val="WW-Sangra2detindependiente"/>
        <w:ind w:left="0"/>
        <w:rPr>
          <w:color w:val="000000"/>
        </w:rPr>
      </w:pPr>
    </w:p>
    <w:p w:rsidR="00917889" w:rsidRDefault="00917889" w:rsidP="00EE672A">
      <w:pPr>
        <w:pStyle w:val="WW-Sangra2detindependiente"/>
        <w:ind w:left="0"/>
        <w:rPr>
          <w:color w:val="000000"/>
        </w:rPr>
      </w:pPr>
    </w:p>
    <w:p w:rsidR="00917889" w:rsidRDefault="00917889" w:rsidP="00EE672A">
      <w:pPr>
        <w:pStyle w:val="WW-Sangra2detindependiente"/>
        <w:ind w:left="0"/>
        <w:rPr>
          <w:color w:val="000000"/>
        </w:rPr>
      </w:pPr>
    </w:p>
    <w:p w:rsidR="00917889" w:rsidRDefault="00917889" w:rsidP="00EE672A">
      <w:pPr>
        <w:pStyle w:val="WW-Sangra2detindependiente"/>
        <w:ind w:left="0"/>
        <w:rPr>
          <w:color w:val="000000"/>
        </w:rPr>
      </w:pPr>
    </w:p>
    <w:p w:rsidR="00917889" w:rsidRPr="00EE672A" w:rsidRDefault="00917889" w:rsidP="00EE672A">
      <w:pPr>
        <w:pStyle w:val="WW-Sangra2detindependiente"/>
        <w:ind w:left="0"/>
        <w:rPr>
          <w:color w:val="000000"/>
        </w:rPr>
      </w:pPr>
    </w:p>
    <w:p w:rsidR="00E21FC3" w:rsidRPr="00917889" w:rsidRDefault="000C3735" w:rsidP="00917889">
      <w:pPr>
        <w:pStyle w:val="Ttulo1"/>
        <w:numPr>
          <w:ilvl w:val="0"/>
          <w:numId w:val="2"/>
        </w:numPr>
      </w:pPr>
      <w:r>
        <w:lastRenderedPageBreak/>
        <w:t>Diseño Físico</w:t>
      </w:r>
    </w:p>
    <w:p w:rsidR="00E06337" w:rsidRDefault="00E06337" w:rsidP="00EE672A">
      <w:pPr>
        <w:pStyle w:val="WW-Sangra2detindependiente"/>
        <w:ind w:left="0"/>
        <w:rPr>
          <w:color w:val="000000"/>
        </w:rPr>
      </w:pPr>
      <w:r>
        <w:rPr>
          <w:color w:val="000000"/>
        </w:rPr>
        <w:tab/>
        <w:t xml:space="preserve">Para nuestra primera organización hemos decidido indizar ciertas tablas para facilitar algunos tipos de búsquedas. La primera tabla en la que hemos pensado, obviamente, ha sido movies, ya que es sobre la que más operaciones y consultas se ejecutan. Nuestra primera opción ha sido hacer un índice primario con los atributos películas y director, pero al intentar crear este nos hemos dado cuenta de que esta tabla ya estaba indizada de esta manera, por lo que hemos pensado en crear un índice secundario sobre director, para facilitar las búsquedas sobre estos. Para comprobar los resultados hemos hecho que se impriman todos los directores, en la organización base tenemos un tiempo total de 11 segundos aprox. y 813 accesos a bloque, con esta nueva indización </w:t>
      </w:r>
      <w:r w:rsidR="008C1FE6">
        <w:rPr>
          <w:color w:val="000000"/>
        </w:rPr>
        <w:t>obtenemos 3 segundos y 716 accesos a bloque, también los hemos probado con diferentes atributos, y el resultado es favorable para la nueva modificación, por lo que podemos asumir que mejora el diseño de las consultas en la tabla movies. Una indización con title no sería muy efectivo, ya que hay muchas películas únicas que no comparten nombre</w:t>
      </w:r>
      <w:r w:rsidR="00BC2FB7">
        <w:rPr>
          <w:color w:val="000000"/>
        </w:rPr>
        <w:t>.</w:t>
      </w:r>
    </w:p>
    <w:p w:rsidR="00E21FC3" w:rsidRPr="00FC1B4D" w:rsidRDefault="00E21FC3" w:rsidP="00EE672A">
      <w:pPr>
        <w:pStyle w:val="WW-Sangra2detindependiente"/>
        <w:ind w:left="0"/>
        <w:rPr>
          <w:color w:val="000000"/>
        </w:rPr>
      </w:pPr>
    </w:p>
    <w:p w:rsidR="00E21FC3" w:rsidRDefault="00BC2FB7" w:rsidP="00E21FC3">
      <w:pPr>
        <w:pStyle w:val="WW-Sangra2detindependiente"/>
        <w:ind w:left="0"/>
        <w:rPr>
          <w:color w:val="000000"/>
        </w:rPr>
      </w:pPr>
      <w:r w:rsidRPr="00FC1B4D">
        <w:rPr>
          <w:color w:val="000000"/>
        </w:rPr>
        <w:tab/>
      </w:r>
      <w:r>
        <w:rPr>
          <w:color w:val="000000"/>
        </w:rPr>
        <w:t xml:space="preserve">Por otro lado, también hemos creado otro índice para la tabla comments, que favorece la búsqueda de comentarios por </w:t>
      </w:r>
      <w:r w:rsidR="00E21FC3">
        <w:rPr>
          <w:color w:val="000000"/>
        </w:rPr>
        <w:t>n</w:t>
      </w:r>
      <w:r>
        <w:rPr>
          <w:color w:val="000000"/>
        </w:rPr>
        <w:t xml:space="preserve">ick, pero en cuanto a la vista de </w:t>
      </w:r>
      <w:r w:rsidR="00FB05F9">
        <w:rPr>
          <w:color w:val="000000"/>
        </w:rPr>
        <w:t>C</w:t>
      </w:r>
      <w:r>
        <w:rPr>
          <w:color w:val="000000"/>
        </w:rPr>
        <w:t xml:space="preserve">aptain </w:t>
      </w:r>
      <w:r w:rsidR="00FB05F9">
        <w:rPr>
          <w:color w:val="000000"/>
        </w:rPr>
        <w:t>A</w:t>
      </w:r>
      <w:r>
        <w:rPr>
          <w:color w:val="000000"/>
        </w:rPr>
        <w:t xml:space="preserve">ragna y </w:t>
      </w:r>
      <w:r w:rsidR="00FB05F9">
        <w:rPr>
          <w:color w:val="000000"/>
        </w:rPr>
        <w:t>L</w:t>
      </w:r>
      <w:r>
        <w:rPr>
          <w:color w:val="000000"/>
        </w:rPr>
        <w:t xml:space="preserve">eader no los benefician en nada, ya que necesitan obtener datos de todos los comentarios de los usuarios, por lo que hacer un full scan con la clave primaria es óptimo. </w:t>
      </w:r>
      <w:r w:rsidR="00E21FC3">
        <w:rPr>
          <w:color w:val="000000"/>
        </w:rPr>
        <w:t>También hemos</w:t>
      </w:r>
      <w:r>
        <w:rPr>
          <w:color w:val="000000"/>
        </w:rPr>
        <w:t xml:space="preserve"> aplicado el mismo proceso con una indización a proposals, y hemos acabado obteniendo el mismo resultado, solo que esta si que beneficia a la vista </w:t>
      </w:r>
      <w:r w:rsidR="00CB7D03">
        <w:rPr>
          <w:color w:val="000000"/>
        </w:rPr>
        <w:t>Captain</w:t>
      </w:r>
      <w:r>
        <w:rPr>
          <w:color w:val="000000"/>
        </w:rPr>
        <w:t xml:space="preserve"> Aragna, por el hecho de que es una manera más rápida de obtener todas las proposals de un usuario para poder luego ver si el mismo las ha comentado o no. </w:t>
      </w:r>
    </w:p>
    <w:p w:rsidR="00E21FC3" w:rsidRPr="00FC1B4D" w:rsidRDefault="00E21FC3" w:rsidP="00E21FC3">
      <w:pPr>
        <w:pStyle w:val="WW-Sangra2detindependiente"/>
        <w:ind w:left="0"/>
        <w:rPr>
          <w:color w:val="000000"/>
        </w:rPr>
      </w:pPr>
    </w:p>
    <w:p w:rsidR="00E21FC3" w:rsidRDefault="00E21FC3" w:rsidP="00E21FC3">
      <w:pPr>
        <w:pStyle w:val="WW-Sangra2detindependiente"/>
        <w:ind w:left="0"/>
        <w:rPr>
          <w:color w:val="000000"/>
        </w:rPr>
      </w:pPr>
      <w:r w:rsidRPr="00FC1B4D">
        <w:rPr>
          <w:color w:val="000000"/>
        </w:rPr>
        <w:tab/>
      </w:r>
      <w:r>
        <w:rPr>
          <w:color w:val="000000"/>
        </w:rPr>
        <w:t>Ahora que hemos creado algunos índices, hemos decidido probar a insertar algún que otro cl</w:t>
      </w:r>
      <w:r w:rsidR="00FB05F9">
        <w:rPr>
          <w:color w:val="000000"/>
        </w:rPr>
        <w:t>ú</w:t>
      </w:r>
      <w:r>
        <w:rPr>
          <w:color w:val="000000"/>
        </w:rPr>
        <w:t xml:space="preserve">ster, sobre todo para mejorar el rendimiento de nuestras vistas, teniendo en cuenta su estructura interna pensamos que lo mas efectivo sería crear un </w:t>
      </w:r>
      <w:r w:rsidR="00917889">
        <w:rPr>
          <w:color w:val="000000"/>
        </w:rPr>
        <w:t>clúster</w:t>
      </w:r>
      <w:r>
        <w:rPr>
          <w:color w:val="000000"/>
        </w:rPr>
        <w:t xml:space="preserve"> de nick y club, creando su índice en el tablespace por defecto de 8K, el resultado obtenido es muy negativo para </w:t>
      </w:r>
      <w:r w:rsidR="00FB05F9">
        <w:rPr>
          <w:color w:val="000000"/>
        </w:rPr>
        <w:t>C</w:t>
      </w:r>
      <w:r w:rsidR="00CB7D03">
        <w:rPr>
          <w:color w:val="000000"/>
        </w:rPr>
        <w:t>aptain</w:t>
      </w:r>
      <w:r>
        <w:rPr>
          <w:color w:val="000000"/>
        </w:rPr>
        <w:t xml:space="preserve"> </w:t>
      </w:r>
      <w:r w:rsidR="00FB05F9">
        <w:rPr>
          <w:color w:val="000000"/>
        </w:rPr>
        <w:t>A</w:t>
      </w:r>
      <w:r>
        <w:rPr>
          <w:color w:val="000000"/>
        </w:rPr>
        <w:t xml:space="preserve">ragna, triplicando sus accesos a bloques, pero beneficioso para Leader, que los reduce a la mitad. Si creamos este cluster solo con nick, o solo con club, el output es bastante similar. Con estos resultados llegamos a la conclusión de que no nos es muy beneficioso crear clusters para mejorar views, ya que, aunque mejore </w:t>
      </w:r>
      <w:r w:rsidR="00BB5392">
        <w:rPr>
          <w:color w:val="000000"/>
        </w:rPr>
        <w:t xml:space="preserve">bastante leader, el daño es muy grande para la view de </w:t>
      </w:r>
      <w:r w:rsidR="00CB7D03">
        <w:rPr>
          <w:color w:val="000000"/>
        </w:rPr>
        <w:t>captain</w:t>
      </w:r>
      <w:r w:rsidR="00BB5392">
        <w:rPr>
          <w:color w:val="000000"/>
        </w:rPr>
        <w:t xml:space="preserve"> aragna.</w:t>
      </w:r>
    </w:p>
    <w:p w:rsidR="00BB5392" w:rsidRDefault="00BB5392" w:rsidP="00E21FC3">
      <w:pPr>
        <w:pStyle w:val="WW-Sangra2detindependiente"/>
        <w:ind w:left="0"/>
        <w:rPr>
          <w:color w:val="000000"/>
        </w:rPr>
      </w:pPr>
    </w:p>
    <w:p w:rsidR="00BB5392" w:rsidRDefault="00BB5392" w:rsidP="00E21FC3">
      <w:pPr>
        <w:pStyle w:val="WW-Sangra2detindependiente"/>
        <w:ind w:left="0"/>
        <w:rPr>
          <w:color w:val="000000"/>
        </w:rPr>
      </w:pPr>
      <w:r>
        <w:rPr>
          <w:color w:val="000000"/>
        </w:rPr>
        <w:tab/>
        <w:t>Estudiadas las vistas, vamos a intentar mejorar las querys de la prueb</w:t>
      </w:r>
      <w:r w:rsidR="0052650D">
        <w:rPr>
          <w:color w:val="000000"/>
        </w:rPr>
        <w:t>a</w:t>
      </w:r>
      <w:r>
        <w:rPr>
          <w:color w:val="000000"/>
        </w:rPr>
        <w:t>:</w:t>
      </w:r>
    </w:p>
    <w:p w:rsidR="00BB5392" w:rsidRDefault="00BB5392" w:rsidP="00E21FC3">
      <w:pPr>
        <w:pStyle w:val="WW-Sangra2detindependiente"/>
        <w:ind w:left="0"/>
        <w:rPr>
          <w:color w:val="000000"/>
        </w:rPr>
      </w:pPr>
    </w:p>
    <w:p w:rsidR="00BB5392" w:rsidRDefault="00BB5392" w:rsidP="00E21FC3">
      <w:pPr>
        <w:pStyle w:val="WW-Sangra2detindependiente"/>
        <w:ind w:left="0"/>
        <w:rPr>
          <w:color w:val="000000"/>
        </w:rPr>
      </w:pPr>
      <w:r>
        <w:rPr>
          <w:color w:val="000000"/>
        </w:rPr>
        <w:tab/>
        <w:t>En cuanto a la primera query, tratamos de crear un índice secundario en genre_movies utilizando genre, para que se puedan obtener de una manera más fácil los géneros de una película, pero, para nuestra sorpresa el número de bloques asciende de 184 a 238, seguramente por el hecho de que se usa un intersect y esto afecta a la búsqueda, obtenemos resultados similares al cambiar dicho índice de tablespace. En cuanto a esta query no creemos que se pueda mejorar de otra manera, por lo que la dejaremos como está.</w:t>
      </w:r>
    </w:p>
    <w:p w:rsidR="00BB5392" w:rsidRDefault="00BB5392" w:rsidP="00E21FC3">
      <w:pPr>
        <w:pStyle w:val="WW-Sangra2detindependiente"/>
        <w:ind w:left="0"/>
        <w:rPr>
          <w:color w:val="000000"/>
        </w:rPr>
      </w:pPr>
    </w:p>
    <w:p w:rsidR="003660E0" w:rsidRDefault="003660E0" w:rsidP="00E21FC3">
      <w:pPr>
        <w:pStyle w:val="WW-Sangra2detindependiente"/>
        <w:ind w:left="0"/>
        <w:rPr>
          <w:color w:val="000000"/>
        </w:rPr>
      </w:pPr>
    </w:p>
    <w:p w:rsidR="003660E0" w:rsidRDefault="003660E0" w:rsidP="00E21FC3">
      <w:pPr>
        <w:pStyle w:val="WW-Sangra2detindependiente"/>
        <w:ind w:left="0"/>
        <w:rPr>
          <w:color w:val="000000"/>
        </w:rPr>
      </w:pPr>
    </w:p>
    <w:p w:rsidR="003660E0" w:rsidRDefault="003660E0" w:rsidP="00E21FC3">
      <w:pPr>
        <w:pStyle w:val="WW-Sangra2detindependiente"/>
        <w:ind w:left="0"/>
        <w:rPr>
          <w:color w:val="000000"/>
        </w:rPr>
      </w:pPr>
    </w:p>
    <w:p w:rsidR="003660E0" w:rsidRDefault="003660E0" w:rsidP="00E21FC3">
      <w:pPr>
        <w:pStyle w:val="WW-Sangra2detindependiente"/>
        <w:ind w:left="0"/>
        <w:rPr>
          <w:color w:val="000000"/>
        </w:rPr>
      </w:pPr>
    </w:p>
    <w:p w:rsidR="00BB5392" w:rsidRDefault="00BB5392" w:rsidP="00E21FC3">
      <w:pPr>
        <w:pStyle w:val="WW-Sangra2detindependiente"/>
        <w:ind w:left="0"/>
        <w:rPr>
          <w:color w:val="000000"/>
        </w:rPr>
      </w:pPr>
      <w:r>
        <w:rPr>
          <w:color w:val="000000"/>
        </w:rPr>
        <w:lastRenderedPageBreak/>
        <w:tab/>
        <w:t>Para la segunda query hemos decidido volver a probar a introducir un cl</w:t>
      </w:r>
      <w:r w:rsidR="00917889">
        <w:rPr>
          <w:color w:val="000000"/>
        </w:rPr>
        <w:t>ú</w:t>
      </w:r>
      <w:r>
        <w:rPr>
          <w:color w:val="000000"/>
        </w:rPr>
        <w:t xml:space="preserve">ster, esta vez para nick, esperando </w:t>
      </w:r>
      <w:r w:rsidR="0052650D">
        <w:rPr>
          <w:color w:val="000000"/>
        </w:rPr>
        <w:t>que,</w:t>
      </w:r>
      <w:r>
        <w:rPr>
          <w:color w:val="000000"/>
        </w:rPr>
        <w:t xml:space="preserve"> aunque afectará de manera global, esta query fuera más efectiva, pero de nuevo, el </w:t>
      </w:r>
      <w:r w:rsidR="00917889">
        <w:rPr>
          <w:color w:val="000000"/>
        </w:rPr>
        <w:t>clúster</w:t>
      </w:r>
      <w:r>
        <w:rPr>
          <w:color w:val="000000"/>
        </w:rPr>
        <w:t xml:space="preserve"> resulta muy ineficiente, aumentando en 10000 el número de bloques leídos, por lo que abandonamos esa idea, </w:t>
      </w:r>
      <w:r w:rsidR="0052650D">
        <w:rPr>
          <w:color w:val="000000"/>
        </w:rPr>
        <w:t>e intentamos añadir algún índice para ver si podemos incrementar su efectividad. Probamos con un índice secundario de nick en la tabla membership, y conseguimos una mejora de 120 bloques aproximadamente, por lo tanto, en lo que respecta a esta query, hemos conseguido mejorarla con un nuevo índice.</w:t>
      </w:r>
    </w:p>
    <w:p w:rsidR="0052650D" w:rsidRPr="00FC1B4D" w:rsidRDefault="0052650D" w:rsidP="00E21FC3">
      <w:pPr>
        <w:pStyle w:val="WW-Sangra2detindependiente"/>
        <w:ind w:left="0"/>
        <w:rPr>
          <w:color w:val="000000"/>
        </w:rPr>
      </w:pPr>
    </w:p>
    <w:p w:rsidR="0052650D" w:rsidRDefault="0052650D" w:rsidP="00E21FC3">
      <w:pPr>
        <w:pStyle w:val="WW-Sangra2detindependiente"/>
        <w:ind w:left="0"/>
        <w:rPr>
          <w:color w:val="000000"/>
        </w:rPr>
      </w:pPr>
      <w:r w:rsidRPr="00FC1B4D">
        <w:rPr>
          <w:color w:val="000000"/>
        </w:rPr>
        <w:tab/>
      </w:r>
      <w:r>
        <w:rPr>
          <w:color w:val="000000"/>
        </w:rPr>
        <w:t xml:space="preserve">Por último, en la tercera query hemos creado un índice de título y director en comments, ya que, esencialmente, es lo único que busca en las tablas. El resultado es muy bueno, </w:t>
      </w:r>
      <w:r w:rsidR="004F60B5">
        <w:rPr>
          <w:color w:val="000000"/>
        </w:rPr>
        <w:t>ya que,</w:t>
      </w:r>
      <w:r>
        <w:rPr>
          <w:color w:val="000000"/>
        </w:rPr>
        <w:t xml:space="preserve"> de 10873 bloques leídos, hemos pasado a 724, por lo que mantenemos este cambio. </w:t>
      </w:r>
    </w:p>
    <w:p w:rsidR="0052650D" w:rsidRDefault="0052650D" w:rsidP="00E21FC3">
      <w:pPr>
        <w:pStyle w:val="WW-Sangra2detindependiente"/>
        <w:ind w:left="0"/>
        <w:rPr>
          <w:color w:val="000000"/>
        </w:rPr>
      </w:pPr>
    </w:p>
    <w:p w:rsidR="0052650D" w:rsidRDefault="0052650D" w:rsidP="00E21FC3">
      <w:pPr>
        <w:pStyle w:val="WW-Sangra2detindependiente"/>
        <w:ind w:left="0"/>
        <w:rPr>
          <w:color w:val="000000"/>
        </w:rPr>
      </w:pPr>
      <w:r>
        <w:rPr>
          <w:color w:val="000000"/>
        </w:rPr>
        <w:tab/>
        <w:t>Al terminar estos cambios, los permanentes acaban siendo la creación de los siguientes índices:</w:t>
      </w:r>
    </w:p>
    <w:p w:rsidR="0052650D" w:rsidRPr="0052650D" w:rsidRDefault="0052650D" w:rsidP="0052650D">
      <w:pPr>
        <w:pStyle w:val="WW-Sangra2detindependiente"/>
        <w:rPr>
          <w:color w:val="000000"/>
        </w:rPr>
      </w:pPr>
    </w:p>
    <w:p w:rsidR="0052650D" w:rsidRPr="00CB7D03" w:rsidRDefault="004F60B5" w:rsidP="0052650D">
      <w:pPr>
        <w:pStyle w:val="WW-Sangra2detindependiente"/>
        <w:rPr>
          <w:color w:val="000000"/>
          <w:lang w:val="en-US"/>
        </w:rPr>
      </w:pPr>
      <w:r w:rsidRPr="00CB7D03">
        <w:rPr>
          <w:color w:val="000000"/>
          <w:lang w:val="en-US"/>
        </w:rPr>
        <w:t>-</w:t>
      </w:r>
      <w:r w:rsidR="0052650D" w:rsidRPr="00CB7D03">
        <w:rPr>
          <w:color w:val="000000"/>
          <w:lang w:val="en-US"/>
        </w:rPr>
        <w:t>CREATE INDEX MEMBER_INDEX_PROPOSALS ON PROPOSALS</w:t>
      </w:r>
      <w:r w:rsidRPr="00CB7D03">
        <w:rPr>
          <w:color w:val="000000"/>
          <w:lang w:val="en-US"/>
        </w:rPr>
        <w:t xml:space="preserve"> </w:t>
      </w:r>
      <w:r w:rsidR="0052650D" w:rsidRPr="00CB7D03">
        <w:rPr>
          <w:color w:val="000000"/>
          <w:lang w:val="en-US"/>
        </w:rPr>
        <w:t>(MEMBER) TABLESPACE TAB_8K;</w:t>
      </w:r>
    </w:p>
    <w:p w:rsidR="0052650D" w:rsidRPr="00CB7D03" w:rsidRDefault="004F60B5" w:rsidP="0052650D">
      <w:pPr>
        <w:pStyle w:val="WW-Sangra2detindependiente"/>
        <w:rPr>
          <w:color w:val="000000"/>
          <w:lang w:val="en-US"/>
        </w:rPr>
      </w:pPr>
      <w:r w:rsidRPr="00CB7D03">
        <w:rPr>
          <w:color w:val="000000"/>
          <w:lang w:val="en-US"/>
        </w:rPr>
        <w:t>-</w:t>
      </w:r>
      <w:r w:rsidR="0052650D" w:rsidRPr="00CB7D03">
        <w:rPr>
          <w:color w:val="000000"/>
          <w:lang w:val="en-US"/>
        </w:rPr>
        <w:t>CREATE INDEX NICK_INDEX_COMMENTS ON COMMENTS</w:t>
      </w:r>
      <w:r w:rsidRPr="00CB7D03">
        <w:rPr>
          <w:color w:val="000000"/>
          <w:lang w:val="en-US"/>
        </w:rPr>
        <w:t xml:space="preserve"> </w:t>
      </w:r>
      <w:r w:rsidR="0052650D" w:rsidRPr="00CB7D03">
        <w:rPr>
          <w:color w:val="000000"/>
          <w:lang w:val="en-US"/>
        </w:rPr>
        <w:t>(NICK) TABLESPACE TAB_8K;</w:t>
      </w:r>
    </w:p>
    <w:p w:rsidR="0052650D" w:rsidRPr="00CB7D03" w:rsidRDefault="004F60B5" w:rsidP="0052650D">
      <w:pPr>
        <w:pStyle w:val="WW-Sangra2detindependiente"/>
        <w:rPr>
          <w:color w:val="000000"/>
          <w:lang w:val="en-US"/>
        </w:rPr>
      </w:pPr>
      <w:r w:rsidRPr="00CB7D03">
        <w:rPr>
          <w:color w:val="000000"/>
          <w:lang w:val="en-US"/>
        </w:rPr>
        <w:t>-</w:t>
      </w:r>
      <w:r w:rsidR="0052650D" w:rsidRPr="00CB7D03">
        <w:rPr>
          <w:color w:val="000000"/>
          <w:lang w:val="en-US"/>
        </w:rPr>
        <w:t xml:space="preserve">CREATE INDEX </w:t>
      </w:r>
      <w:r w:rsidRPr="00CB7D03">
        <w:rPr>
          <w:color w:val="000000"/>
          <w:lang w:val="en-US"/>
        </w:rPr>
        <w:t>DIRECTORTITLE</w:t>
      </w:r>
      <w:r w:rsidR="0052650D" w:rsidRPr="00CB7D03">
        <w:rPr>
          <w:color w:val="000000"/>
          <w:lang w:val="en-US"/>
        </w:rPr>
        <w:t xml:space="preserve">_INDEX_COMMENTS ON </w:t>
      </w:r>
      <w:r w:rsidRPr="00CB7D03">
        <w:rPr>
          <w:color w:val="000000"/>
          <w:lang w:val="en-US"/>
        </w:rPr>
        <w:t>COMMENTS (TITLE</w:t>
      </w:r>
      <w:r w:rsidR="0052650D" w:rsidRPr="00CB7D03">
        <w:rPr>
          <w:color w:val="000000"/>
          <w:lang w:val="en-US"/>
        </w:rPr>
        <w:t xml:space="preserve">, </w:t>
      </w:r>
      <w:r w:rsidRPr="00CB7D03">
        <w:rPr>
          <w:color w:val="000000"/>
          <w:lang w:val="en-US"/>
        </w:rPr>
        <w:t>DIRECTOR</w:t>
      </w:r>
      <w:r w:rsidR="0052650D" w:rsidRPr="00CB7D03">
        <w:rPr>
          <w:color w:val="000000"/>
          <w:lang w:val="en-US"/>
        </w:rPr>
        <w:t>) TABLESPACE TAB_8K;</w:t>
      </w:r>
    </w:p>
    <w:p w:rsidR="0052650D" w:rsidRPr="00CB7D03" w:rsidRDefault="004F60B5" w:rsidP="004F60B5">
      <w:pPr>
        <w:pStyle w:val="WW-Sangra2detindependiente"/>
        <w:rPr>
          <w:color w:val="000000"/>
          <w:lang w:val="en-US"/>
        </w:rPr>
      </w:pPr>
      <w:r w:rsidRPr="00CB7D03">
        <w:rPr>
          <w:color w:val="000000"/>
          <w:lang w:val="en-US"/>
        </w:rPr>
        <w:t>-</w:t>
      </w:r>
      <w:r w:rsidR="0052650D" w:rsidRPr="00CB7D03">
        <w:rPr>
          <w:color w:val="000000"/>
          <w:lang w:val="en-US"/>
        </w:rPr>
        <w:t xml:space="preserve">CREATE INDEX </w:t>
      </w:r>
      <w:r w:rsidRPr="00CB7D03">
        <w:rPr>
          <w:color w:val="000000"/>
          <w:lang w:val="en-US"/>
        </w:rPr>
        <w:t>DIRECTOR_INDEX_MOVIES</w:t>
      </w:r>
      <w:r w:rsidR="0052650D" w:rsidRPr="00CB7D03">
        <w:rPr>
          <w:color w:val="000000"/>
          <w:lang w:val="en-US"/>
        </w:rPr>
        <w:t xml:space="preserve"> ON </w:t>
      </w:r>
      <w:r w:rsidRPr="00CB7D03">
        <w:rPr>
          <w:color w:val="000000"/>
          <w:lang w:val="en-US"/>
        </w:rPr>
        <w:t xml:space="preserve">MOVIES </w:t>
      </w:r>
      <w:r w:rsidR="0052650D" w:rsidRPr="00CB7D03">
        <w:rPr>
          <w:color w:val="000000"/>
          <w:lang w:val="en-US"/>
        </w:rPr>
        <w:t>(</w:t>
      </w:r>
      <w:r w:rsidRPr="00CB7D03">
        <w:rPr>
          <w:color w:val="000000"/>
          <w:lang w:val="en-US"/>
        </w:rPr>
        <w:t>DIRECTOR</w:t>
      </w:r>
      <w:r w:rsidR="0052650D" w:rsidRPr="00CB7D03">
        <w:rPr>
          <w:color w:val="000000"/>
          <w:lang w:val="en-US"/>
        </w:rPr>
        <w:t>) TABLESPACE TAB_8K;</w:t>
      </w:r>
    </w:p>
    <w:p w:rsidR="00E21FC3" w:rsidRPr="00CB7D03" w:rsidRDefault="00E21FC3" w:rsidP="00E21FC3">
      <w:pPr>
        <w:pStyle w:val="WW-Sangra2detindependiente"/>
        <w:ind w:left="0"/>
        <w:rPr>
          <w:color w:val="000000"/>
          <w:lang w:val="en-US"/>
        </w:rPr>
      </w:pPr>
    </w:p>
    <w:p w:rsidR="00917889" w:rsidRDefault="004F60B5" w:rsidP="00E21FC3">
      <w:pPr>
        <w:pStyle w:val="WW-Sangra2detindependiente"/>
        <w:ind w:left="0"/>
        <w:rPr>
          <w:color w:val="000000"/>
        </w:rPr>
      </w:pPr>
      <w:r w:rsidRPr="00CB7D03">
        <w:rPr>
          <w:color w:val="000000"/>
          <w:lang w:val="en-US"/>
        </w:rPr>
        <w:tab/>
      </w:r>
      <w:r>
        <w:rPr>
          <w:color w:val="000000"/>
        </w:rPr>
        <w:t>Con estos 5 índices creados, hemos conseguido una reducción de 700 bloques aproximadamente en las dos vistas de la prueba. Una vez hecho esto, hemos comprobado si es más efectivo cambiar el tablespace de algunos de estos índices, y decidimos mover NICK_INDEX_</w:t>
      </w:r>
      <w:r w:rsidR="00CB7D03">
        <w:rPr>
          <w:color w:val="000000"/>
        </w:rPr>
        <w:t>COMMENTS a</w:t>
      </w:r>
      <w:r>
        <w:rPr>
          <w:color w:val="000000"/>
        </w:rPr>
        <w:t xml:space="preserve"> u</w:t>
      </w:r>
      <w:r w:rsidR="0075471B">
        <w:rPr>
          <w:color w:val="000000"/>
        </w:rPr>
        <w:t>n</w:t>
      </w:r>
      <w:r>
        <w:rPr>
          <w:color w:val="000000"/>
        </w:rPr>
        <w:t xml:space="preserve"> bloque de 2</w:t>
      </w:r>
      <w:r w:rsidR="00917889">
        <w:rPr>
          <w:color w:val="000000"/>
        </w:rPr>
        <w:t>K</w:t>
      </w:r>
      <w:r>
        <w:rPr>
          <w:color w:val="000000"/>
        </w:rPr>
        <w:t>, ya que conseguimos un resultado muy parecido al de 8</w:t>
      </w:r>
      <w:r w:rsidR="00917889">
        <w:rPr>
          <w:color w:val="000000"/>
        </w:rPr>
        <w:t>K</w:t>
      </w:r>
      <w:r>
        <w:rPr>
          <w:color w:val="000000"/>
        </w:rPr>
        <w:t>, pero con significativamente menos espacio, en cuanto a los demás índices, muchos mejoran en 16</w:t>
      </w:r>
      <w:r w:rsidR="00917889">
        <w:rPr>
          <w:color w:val="000000"/>
        </w:rPr>
        <w:t>K</w:t>
      </w:r>
      <w:r>
        <w:rPr>
          <w:color w:val="000000"/>
        </w:rPr>
        <w:t>, pero la diferencia es tan mínima que decidimos dejarlos en el tablespace predeterminado</w:t>
      </w:r>
      <w:r w:rsidR="00FC1B4D">
        <w:rPr>
          <w:color w:val="000000"/>
        </w:rPr>
        <w:t>, puesto que con 16K ocuparían el doble y podrían no llenarse por completo</w:t>
      </w:r>
      <w:r>
        <w:rPr>
          <w:color w:val="000000"/>
        </w:rPr>
        <w:t>.</w:t>
      </w:r>
      <w:r w:rsidR="00917889">
        <w:rPr>
          <w:color w:val="000000"/>
        </w:rPr>
        <w:t xml:space="preserve"> Por tanto, añadimos a nuestro script:</w:t>
      </w:r>
    </w:p>
    <w:p w:rsidR="00917889" w:rsidRDefault="00917889" w:rsidP="00E21FC3">
      <w:pPr>
        <w:pStyle w:val="WW-Sangra2detindependiente"/>
        <w:ind w:left="0"/>
        <w:rPr>
          <w:color w:val="000000"/>
        </w:rPr>
      </w:pPr>
    </w:p>
    <w:p w:rsidR="00917889" w:rsidRPr="00CB7D03" w:rsidRDefault="00917889" w:rsidP="00917889">
      <w:pPr>
        <w:pStyle w:val="WW-Sangra2detindependiente"/>
        <w:rPr>
          <w:color w:val="000000"/>
          <w:lang w:val="en-US"/>
        </w:rPr>
      </w:pPr>
      <w:r w:rsidRPr="00CB7D03">
        <w:rPr>
          <w:color w:val="000000"/>
          <w:lang w:val="en-US"/>
        </w:rPr>
        <w:t>-CREATE INDEX NICK_MEMBERSHIP_INDE</w:t>
      </w:r>
      <w:r>
        <w:rPr>
          <w:color w:val="000000"/>
          <w:lang w:val="en-US"/>
        </w:rPr>
        <w:t>X</w:t>
      </w:r>
      <w:r w:rsidRPr="00CB7D03">
        <w:rPr>
          <w:color w:val="000000"/>
          <w:lang w:val="en-US"/>
        </w:rPr>
        <w:t xml:space="preserve"> ON MEMBERSHIP (NICK) TABLESPACE TAB_</w:t>
      </w:r>
      <w:r>
        <w:rPr>
          <w:color w:val="000000"/>
          <w:lang w:val="en-US"/>
        </w:rPr>
        <w:t>2</w:t>
      </w:r>
      <w:r w:rsidRPr="00CB7D03">
        <w:rPr>
          <w:color w:val="000000"/>
          <w:lang w:val="en-US"/>
        </w:rPr>
        <w:t>K;</w:t>
      </w:r>
    </w:p>
    <w:p w:rsidR="004F60B5" w:rsidRDefault="004F60B5" w:rsidP="00E21FC3">
      <w:pPr>
        <w:pStyle w:val="WW-Sangra2detindependiente"/>
        <w:ind w:left="0"/>
        <w:rPr>
          <w:color w:val="000000"/>
        </w:rPr>
      </w:pPr>
      <w:r>
        <w:rPr>
          <w:color w:val="000000"/>
        </w:rPr>
        <w:tab/>
      </w:r>
    </w:p>
    <w:p w:rsidR="004F60B5" w:rsidRDefault="004F60B5" w:rsidP="00E21FC3">
      <w:pPr>
        <w:pStyle w:val="WW-Sangra2detindependiente"/>
        <w:ind w:left="0"/>
        <w:rPr>
          <w:color w:val="000000"/>
        </w:rPr>
      </w:pPr>
      <w:r>
        <w:rPr>
          <w:color w:val="000000"/>
        </w:rPr>
        <w:tab/>
        <w:t xml:space="preserve">Lo siguiente que pasamos a comprobar son cambios en el </w:t>
      </w:r>
      <w:r w:rsidR="00CB7D03">
        <w:rPr>
          <w:color w:val="000000"/>
        </w:rPr>
        <w:t>pctused</w:t>
      </w:r>
      <w:r>
        <w:rPr>
          <w:color w:val="000000"/>
        </w:rPr>
        <w:t xml:space="preserve"> y pctfree, intentamos modificar algunas tablas como comments o proposals, donde las modificaciones son mínimas, pero el cambio de pctfree o pctused no </w:t>
      </w:r>
      <w:r w:rsidR="00ED2FC6">
        <w:rPr>
          <w:color w:val="000000"/>
        </w:rPr>
        <w:t>afecta en lo más mínimo el resultado de la prueba, por lo que lo dejamos como estaba.</w:t>
      </w:r>
    </w:p>
    <w:p w:rsidR="00ED2FC6" w:rsidRDefault="00ED2FC6" w:rsidP="00E21FC3">
      <w:pPr>
        <w:pStyle w:val="WW-Sangra2detindependiente"/>
        <w:ind w:left="0"/>
        <w:rPr>
          <w:color w:val="000000"/>
        </w:rPr>
      </w:pPr>
    </w:p>
    <w:p w:rsidR="00ED2FC6" w:rsidRDefault="00ED2FC6" w:rsidP="00E21FC3">
      <w:pPr>
        <w:pStyle w:val="WW-Sangra2detindependiente"/>
        <w:ind w:left="0"/>
        <w:rPr>
          <w:color w:val="000000"/>
        </w:rPr>
      </w:pPr>
      <w:r>
        <w:rPr>
          <w:color w:val="000000"/>
        </w:rPr>
        <w:tab/>
        <w:t>Una vez comprobado el apartado de las consultas en la prueba, vamos</w:t>
      </w:r>
      <w:r w:rsidR="00553BBB">
        <w:rPr>
          <w:color w:val="000000"/>
        </w:rPr>
        <w:t xml:space="preserve"> a estudiar </w:t>
      </w:r>
      <w:r w:rsidR="00CB7D03">
        <w:rPr>
          <w:color w:val="000000"/>
        </w:rPr>
        <w:t>cómo</w:t>
      </w:r>
      <w:r w:rsidR="00553BBB">
        <w:rPr>
          <w:color w:val="000000"/>
        </w:rPr>
        <w:t xml:space="preserve"> mejorar las inserciones</w:t>
      </w:r>
    </w:p>
    <w:p w:rsidR="00553BBB" w:rsidRDefault="00553BBB" w:rsidP="00E21FC3">
      <w:pPr>
        <w:pStyle w:val="WW-Sangra2detindependiente"/>
        <w:ind w:left="0"/>
        <w:rPr>
          <w:color w:val="000000"/>
        </w:rPr>
      </w:pPr>
    </w:p>
    <w:p w:rsidR="00553BBB" w:rsidRDefault="00553BBB" w:rsidP="00E21FC3">
      <w:pPr>
        <w:pStyle w:val="WW-Sangra2detindependiente"/>
        <w:ind w:left="0"/>
        <w:rPr>
          <w:color w:val="000000"/>
        </w:rPr>
      </w:pPr>
      <w:r>
        <w:rPr>
          <w:color w:val="000000"/>
        </w:rPr>
        <w:tab/>
        <w:t>El primer insert masivo que se hace (en membership) ya usa nuestro índice NICK_MEMBERSHIP_INDEX, tras un total de 5 inserciones, obtenemos una media de 886 bloques accedidos, mientras que sin este índice obtenemos una media de 890 bloques, por lo que dejamos nuestro índice, que mejora el rendimiento de la inserción.</w:t>
      </w:r>
    </w:p>
    <w:p w:rsidR="00553BBB" w:rsidRDefault="00553BBB" w:rsidP="00E21FC3">
      <w:pPr>
        <w:pStyle w:val="WW-Sangra2detindependiente"/>
        <w:ind w:left="0"/>
        <w:rPr>
          <w:color w:val="000000"/>
        </w:rPr>
      </w:pPr>
    </w:p>
    <w:p w:rsidR="00553BBB" w:rsidRDefault="00553BBB" w:rsidP="00E21FC3">
      <w:pPr>
        <w:pStyle w:val="WW-Sangra2detindependiente"/>
        <w:ind w:left="0"/>
        <w:rPr>
          <w:color w:val="000000"/>
        </w:rPr>
      </w:pPr>
      <w:r>
        <w:rPr>
          <w:color w:val="000000"/>
        </w:rPr>
        <w:tab/>
        <w:t>El siguiente caso es un insert en la tabla prop</w:t>
      </w:r>
      <w:r w:rsidR="003A49F3">
        <w:rPr>
          <w:color w:val="000000"/>
        </w:rPr>
        <w:t>o</w:t>
      </w:r>
      <w:r>
        <w:rPr>
          <w:color w:val="000000"/>
        </w:rPr>
        <w:t xml:space="preserve">sals; en esta inserción se hace una consulta a los clubs activos, por lo que creamos un índice con el atributo end_date, el resultado es bastante positivo, ya que sin el índice obtenemos una media de inserción de 2108 bloques, mientras que con el obtenemos </w:t>
      </w:r>
      <w:r w:rsidR="003A49F3">
        <w:rPr>
          <w:color w:val="000000"/>
        </w:rPr>
        <w:t>1158 bloques.</w:t>
      </w:r>
    </w:p>
    <w:p w:rsidR="003A49F3" w:rsidRDefault="003A49F3" w:rsidP="00E21FC3">
      <w:pPr>
        <w:pStyle w:val="WW-Sangra2detindependiente"/>
        <w:ind w:left="0"/>
        <w:rPr>
          <w:color w:val="000000"/>
        </w:rPr>
      </w:pPr>
      <w:r>
        <w:rPr>
          <w:color w:val="000000"/>
        </w:rPr>
        <w:tab/>
      </w:r>
    </w:p>
    <w:p w:rsidR="003A49F3" w:rsidRDefault="003A49F3" w:rsidP="00E21FC3">
      <w:pPr>
        <w:pStyle w:val="WW-Sangra2detindependiente"/>
        <w:ind w:left="0"/>
        <w:rPr>
          <w:color w:val="000000"/>
        </w:rPr>
      </w:pPr>
      <w:r>
        <w:rPr>
          <w:color w:val="000000"/>
        </w:rPr>
        <w:tab/>
        <w:t xml:space="preserve">El último insert es en la tabla comments, por lo que intentamos crear un índice para club y nick, pero el resultado es bastante peor al original, con una diferencia de 4000 bloques aproximadamente, por lo que no aplicamos ninguna modificación en este sentido. </w:t>
      </w:r>
    </w:p>
    <w:p w:rsidR="003A49F3" w:rsidRDefault="003A49F3" w:rsidP="00E21FC3">
      <w:pPr>
        <w:pStyle w:val="WW-Sangra2detindependiente"/>
        <w:ind w:left="0"/>
        <w:rPr>
          <w:color w:val="000000"/>
        </w:rPr>
      </w:pPr>
    </w:p>
    <w:p w:rsidR="00E21FC3" w:rsidRDefault="003A49F3" w:rsidP="00E21FC3">
      <w:pPr>
        <w:pStyle w:val="WW-Sangra2detindependiente"/>
        <w:ind w:left="0"/>
        <w:rPr>
          <w:color w:val="000000"/>
        </w:rPr>
      </w:pPr>
      <w:r>
        <w:rPr>
          <w:color w:val="000000"/>
        </w:rPr>
        <w:tab/>
        <w:t>En definitiva, estos son todos los cambios que hemos realizado a nuestro diseño físico, comprobando y dejando solo aquellos que mejoren los procesos individualmente, creemos que hemos obtenido un diseño bastante óptimo y objetivamente mejor al original, pero la manera definitiva de comprobarlo es de manera general, ejecutando el paquete de prueba.</w:t>
      </w:r>
    </w:p>
    <w:p w:rsidR="003660E0" w:rsidRDefault="003660E0" w:rsidP="00E21FC3">
      <w:pPr>
        <w:pStyle w:val="WW-Sangra2detindependiente"/>
        <w:ind w:left="0"/>
        <w:rPr>
          <w:color w:val="000000"/>
        </w:rPr>
      </w:pPr>
    </w:p>
    <w:p w:rsidR="003660E0" w:rsidRPr="00BC2FB7" w:rsidRDefault="003660E0" w:rsidP="00E21FC3">
      <w:pPr>
        <w:pStyle w:val="WW-Sangra2detindependiente"/>
        <w:ind w:left="0"/>
        <w:rPr>
          <w:color w:val="000000"/>
        </w:rPr>
      </w:pPr>
      <w:r>
        <w:rPr>
          <w:color w:val="000000"/>
        </w:rPr>
        <w:tab/>
        <w:t>La última modificación que aplicamos a nuestro modelo fue cambiar el tablespace de nuestras tablas de validación o aquellas con muy pocas entradas a 2K, ya que la mayoría de las veces solo las consultaremos y no modificaremos su contenido, esto resulta en que todas las entradas puedan caber en un bloque. Las tablas modificadas han sido genres, products y clubs. Por otro lado, aquellas con muchas entradas han sido cambiadas a 16K, han sido comments y proposals, esto resulta en que en un cubo quepan muchas más entradas y se facilite la búsqueda, además de evitar el desperdicio de espacio.</w:t>
      </w:r>
    </w:p>
    <w:p w:rsidR="00EE672A" w:rsidRPr="00EE672A" w:rsidRDefault="000C3735" w:rsidP="00EE672A">
      <w:pPr>
        <w:pStyle w:val="Ttulo1"/>
        <w:numPr>
          <w:ilvl w:val="0"/>
          <w:numId w:val="2"/>
        </w:numPr>
      </w:pPr>
      <w:r w:rsidRPr="00EE672A">
        <w:t>Evaluación</w:t>
      </w:r>
    </w:p>
    <w:p w:rsidR="00E21FC3" w:rsidRDefault="00917889" w:rsidP="00917889">
      <w:pPr>
        <w:pStyle w:val="WW-Sangra2detindependiente"/>
        <w:ind w:left="0" w:firstLine="708"/>
        <w:rPr>
          <w:color w:val="000000"/>
        </w:rPr>
      </w:pPr>
      <w:r>
        <w:rPr>
          <w:color w:val="000000"/>
        </w:rPr>
        <w:t xml:space="preserve">Una vez obtenidos todos estos resultados, vamos a pasar a evaluarlo globalmente. </w:t>
      </w:r>
      <w:r w:rsidR="0075471B">
        <w:rPr>
          <w:color w:val="000000"/>
        </w:rPr>
        <w:t>Este es el valor inicial de nuestra organización básica, sin ningún cambio:</w:t>
      </w:r>
    </w:p>
    <w:p w:rsidR="00A6726B" w:rsidRDefault="00A6726B" w:rsidP="00E21FC3">
      <w:pPr>
        <w:pStyle w:val="WW-Sangra2detindependiente"/>
        <w:ind w:left="0"/>
        <w:rPr>
          <w:color w:val="000000"/>
        </w:rPr>
      </w:pPr>
    </w:p>
    <w:p w:rsidR="00E21FC3" w:rsidRPr="00CB7D03" w:rsidRDefault="00E21FC3" w:rsidP="00E21FC3">
      <w:pPr>
        <w:pStyle w:val="WW-Sangra2detindependiente"/>
        <w:rPr>
          <w:color w:val="000000"/>
          <w:lang w:val="en-US"/>
        </w:rPr>
      </w:pPr>
      <w:r>
        <w:rPr>
          <w:color w:val="000000"/>
        </w:rPr>
        <w:tab/>
      </w:r>
      <w:r w:rsidRPr="00CB7D03">
        <w:rPr>
          <w:color w:val="000000"/>
          <w:lang w:val="en-US"/>
        </w:rPr>
        <w:t>RESULTS AT 01/05/20</w:t>
      </w:r>
    </w:p>
    <w:p w:rsidR="00E21FC3" w:rsidRPr="00CB7D03" w:rsidRDefault="00E21FC3" w:rsidP="00E21FC3">
      <w:pPr>
        <w:pStyle w:val="WW-Sangra2detindependiente"/>
        <w:ind w:firstLine="708"/>
        <w:rPr>
          <w:color w:val="000000"/>
          <w:lang w:val="en-US"/>
        </w:rPr>
      </w:pPr>
      <w:r w:rsidRPr="00CB7D03">
        <w:rPr>
          <w:color w:val="000000"/>
          <w:lang w:val="en-US"/>
        </w:rPr>
        <w:t>TIME CONSUMPTION: 66777,1 milliseconds.</w:t>
      </w:r>
    </w:p>
    <w:p w:rsidR="00E21FC3" w:rsidRDefault="00E21FC3" w:rsidP="00E21FC3">
      <w:pPr>
        <w:pStyle w:val="WW-Sangra2detindependiente"/>
        <w:ind w:firstLine="708"/>
        <w:rPr>
          <w:color w:val="000000"/>
        </w:rPr>
      </w:pPr>
      <w:r w:rsidRPr="00E21FC3">
        <w:rPr>
          <w:color w:val="000000"/>
        </w:rPr>
        <w:t>CONSISTENT GETS: 67586,6 blocks</w:t>
      </w:r>
      <w:r>
        <w:rPr>
          <w:color w:val="000000"/>
        </w:rPr>
        <w:t xml:space="preserve"> </w:t>
      </w:r>
    </w:p>
    <w:p w:rsidR="00E21FC3" w:rsidRDefault="00E21FC3" w:rsidP="00E21FC3">
      <w:pPr>
        <w:pStyle w:val="WW-Sangra2detindependiente"/>
        <w:ind w:firstLine="708"/>
        <w:rPr>
          <w:color w:val="000000"/>
        </w:rPr>
      </w:pPr>
    </w:p>
    <w:p w:rsidR="004F60B5" w:rsidRDefault="00E21FC3" w:rsidP="00E21FC3">
      <w:pPr>
        <w:pStyle w:val="WW-Sangra2detindependiente"/>
        <w:ind w:left="0"/>
        <w:rPr>
          <w:color w:val="000000"/>
        </w:rPr>
      </w:pPr>
      <w:r>
        <w:rPr>
          <w:color w:val="000000"/>
        </w:rPr>
        <w:tab/>
      </w:r>
      <w:r w:rsidR="0075471B">
        <w:rPr>
          <w:color w:val="000000"/>
        </w:rPr>
        <w:t>Una vez insertados los 5 primeros índices, obtenemos muchísimos menos bloques, pero cabe recalcar que al volver a ejecutar esta prueba obtenemos unos 200 bloques menos en comparación a la organización inicial, por lo que este resultado no habría que tenerlo en cuenta, aún así, en los siguientes runs se puede apreciar de una mejor manera la reducción de los bloques leídos.</w:t>
      </w:r>
    </w:p>
    <w:p w:rsidR="004F60B5" w:rsidRDefault="004F60B5" w:rsidP="00E21FC3">
      <w:pPr>
        <w:pStyle w:val="WW-Sangra2detindependiente"/>
        <w:ind w:left="0"/>
        <w:rPr>
          <w:color w:val="000000"/>
        </w:rPr>
      </w:pPr>
    </w:p>
    <w:p w:rsidR="004F60B5" w:rsidRPr="00CB7D03" w:rsidRDefault="004F60B5" w:rsidP="00A6726B">
      <w:pPr>
        <w:pStyle w:val="WW-Sangra2detindependiente"/>
        <w:ind w:firstLine="708"/>
        <w:rPr>
          <w:color w:val="000000"/>
          <w:lang w:val="en-US"/>
        </w:rPr>
      </w:pPr>
      <w:r w:rsidRPr="00CB7D03">
        <w:rPr>
          <w:color w:val="000000"/>
          <w:lang w:val="en-US"/>
        </w:rPr>
        <w:t>RESULTS AT 02/05/20</w:t>
      </w:r>
    </w:p>
    <w:p w:rsidR="004F60B5" w:rsidRPr="00CB7D03" w:rsidRDefault="004F60B5" w:rsidP="00A6726B">
      <w:pPr>
        <w:pStyle w:val="WW-Sangra2detindependiente"/>
        <w:ind w:firstLine="708"/>
        <w:rPr>
          <w:color w:val="000000"/>
          <w:lang w:val="en-US"/>
        </w:rPr>
      </w:pPr>
      <w:r w:rsidRPr="00CB7D03">
        <w:rPr>
          <w:color w:val="000000"/>
          <w:lang w:val="en-US"/>
        </w:rPr>
        <w:t>TIME CONSUMPTION: 68606,8 milliseconds.</w:t>
      </w:r>
    </w:p>
    <w:p w:rsidR="004F60B5" w:rsidRDefault="004F60B5" w:rsidP="00A6726B">
      <w:pPr>
        <w:pStyle w:val="WW-Sangra2detindependiente"/>
        <w:ind w:firstLine="708"/>
        <w:rPr>
          <w:color w:val="000000"/>
        </w:rPr>
      </w:pPr>
      <w:r w:rsidRPr="004F60B5">
        <w:rPr>
          <w:color w:val="000000"/>
        </w:rPr>
        <w:t>CONSISTENT GETS: 48501,6 blocks</w:t>
      </w:r>
    </w:p>
    <w:p w:rsidR="003660E0" w:rsidRDefault="003660E0" w:rsidP="00A6726B">
      <w:pPr>
        <w:pStyle w:val="WW-Sangra2detindependiente"/>
        <w:ind w:firstLine="708"/>
        <w:rPr>
          <w:color w:val="000000"/>
        </w:rPr>
      </w:pPr>
    </w:p>
    <w:p w:rsidR="0075471B" w:rsidRPr="0075471B" w:rsidRDefault="0075471B" w:rsidP="003660E0">
      <w:pPr>
        <w:pStyle w:val="WW-Sangra2detindependiente"/>
        <w:spacing w:after="120"/>
        <w:rPr>
          <w:color w:val="000000"/>
        </w:rPr>
      </w:pPr>
      <w:r w:rsidRPr="0075471B">
        <w:rPr>
          <w:color w:val="000000"/>
        </w:rPr>
        <w:t>R</w:t>
      </w:r>
      <w:r>
        <w:rPr>
          <w:color w:val="000000"/>
        </w:rPr>
        <w:t xml:space="preserve">un </w:t>
      </w:r>
      <w:r w:rsidRPr="0075471B">
        <w:rPr>
          <w:color w:val="000000"/>
        </w:rPr>
        <w:t>test de todas las mejoras, incluido el índice end_clubs_index</w:t>
      </w:r>
      <w:r>
        <w:rPr>
          <w:color w:val="000000"/>
        </w:rPr>
        <w:t xml:space="preserve">, con estas mejoras incluidas, el resultado es bastante bueno, por lo que podemos empezar a afirmar que las mejoras que hemos incluido si que mejoran la organización de una manera tanto global como individual, aún con esto, no estábamos muy seguros de si nuestro índice end_clubs_index realmente mejoraba nuestro diseño. </w:t>
      </w:r>
    </w:p>
    <w:p w:rsidR="00237A96" w:rsidRDefault="00237A96" w:rsidP="00A6726B">
      <w:pPr>
        <w:pStyle w:val="WW-Sangra2detindependiente"/>
        <w:spacing w:after="120"/>
        <w:ind w:firstLine="708"/>
        <w:rPr>
          <w:color w:val="000000"/>
          <w:lang w:val="en-US"/>
        </w:rPr>
      </w:pPr>
    </w:p>
    <w:p w:rsidR="0075471B" w:rsidRPr="00CB7D03" w:rsidRDefault="0075471B" w:rsidP="00A6726B">
      <w:pPr>
        <w:pStyle w:val="WW-Sangra2detindependiente"/>
        <w:spacing w:after="120"/>
        <w:ind w:firstLine="708"/>
        <w:rPr>
          <w:color w:val="000000"/>
          <w:lang w:val="en-US"/>
        </w:rPr>
      </w:pPr>
      <w:r w:rsidRPr="00CB7D03">
        <w:rPr>
          <w:color w:val="000000"/>
          <w:lang w:val="en-US"/>
        </w:rPr>
        <w:t>RESULTS AT 03/05/20</w:t>
      </w:r>
    </w:p>
    <w:p w:rsidR="0075471B" w:rsidRPr="00CB7D03" w:rsidRDefault="0075471B" w:rsidP="00A6726B">
      <w:pPr>
        <w:pStyle w:val="WW-Sangra2detindependiente"/>
        <w:spacing w:after="120"/>
        <w:ind w:firstLine="708"/>
        <w:rPr>
          <w:color w:val="000000"/>
          <w:lang w:val="en-US"/>
        </w:rPr>
      </w:pPr>
      <w:r w:rsidRPr="00CB7D03">
        <w:rPr>
          <w:color w:val="000000"/>
          <w:lang w:val="en-US"/>
        </w:rPr>
        <w:t>TIME CONSUMPTION: 69357,1 milliseconds.</w:t>
      </w:r>
    </w:p>
    <w:p w:rsidR="0075471B" w:rsidRDefault="0075471B" w:rsidP="00A6726B">
      <w:pPr>
        <w:pStyle w:val="WW-Sangra2detindependiente"/>
        <w:spacing w:after="120"/>
        <w:ind w:firstLine="708"/>
        <w:rPr>
          <w:color w:val="000000"/>
        </w:rPr>
      </w:pPr>
      <w:r w:rsidRPr="0075471B">
        <w:rPr>
          <w:color w:val="000000"/>
        </w:rPr>
        <w:t>CONSISTENT GETS: 59469,7 blocks</w:t>
      </w:r>
    </w:p>
    <w:p w:rsidR="003660E0" w:rsidRPr="0075471B" w:rsidRDefault="003660E0" w:rsidP="00A6726B">
      <w:pPr>
        <w:pStyle w:val="WW-Sangra2detindependiente"/>
        <w:spacing w:after="120"/>
        <w:ind w:firstLine="708"/>
        <w:rPr>
          <w:color w:val="000000"/>
        </w:rPr>
      </w:pPr>
    </w:p>
    <w:p w:rsidR="0075471B" w:rsidRPr="0075471B" w:rsidRDefault="0075471B" w:rsidP="0075471B">
      <w:pPr>
        <w:pStyle w:val="WW-Sangra2detindependiente"/>
        <w:spacing w:after="120"/>
        <w:rPr>
          <w:color w:val="000000"/>
        </w:rPr>
      </w:pPr>
      <w:r>
        <w:rPr>
          <w:color w:val="000000"/>
        </w:rPr>
        <w:t xml:space="preserve">Run </w:t>
      </w:r>
      <w:r w:rsidRPr="0075471B">
        <w:rPr>
          <w:color w:val="000000"/>
        </w:rPr>
        <w:t xml:space="preserve">test de todas las mejoras, excepto el </w:t>
      </w:r>
      <w:r w:rsidR="00CB7D03" w:rsidRPr="0075471B">
        <w:rPr>
          <w:color w:val="000000"/>
        </w:rPr>
        <w:t>índice</w:t>
      </w:r>
      <w:r w:rsidRPr="0075471B">
        <w:rPr>
          <w:color w:val="000000"/>
        </w:rPr>
        <w:t xml:space="preserve"> </w:t>
      </w:r>
      <w:r>
        <w:rPr>
          <w:color w:val="000000"/>
        </w:rPr>
        <w:t xml:space="preserve">end_clubs_index, con estos resultados podemos ver perfectamente que end_clubs_index </w:t>
      </w:r>
      <w:r w:rsidR="00CB7D03">
        <w:rPr>
          <w:color w:val="000000"/>
        </w:rPr>
        <w:t>sí</w:t>
      </w:r>
      <w:r>
        <w:rPr>
          <w:color w:val="000000"/>
        </w:rPr>
        <w:t xml:space="preserve"> que mejora nuestro diseño, hemos hecho varias runs con esta organización para asegurarnos lo máximo posible, como se pu</w:t>
      </w:r>
      <w:r w:rsidR="00237A96">
        <w:rPr>
          <w:color w:val="000000"/>
        </w:rPr>
        <w:t>e</w:t>
      </w:r>
      <w:r>
        <w:rPr>
          <w:color w:val="000000"/>
        </w:rPr>
        <w:t>de observar.</w:t>
      </w:r>
    </w:p>
    <w:p w:rsidR="0075471B" w:rsidRPr="0075471B" w:rsidRDefault="0075471B" w:rsidP="0075471B">
      <w:pPr>
        <w:pStyle w:val="WW-Sangra2detindependiente"/>
        <w:spacing w:after="120"/>
        <w:rPr>
          <w:color w:val="000000"/>
        </w:rPr>
      </w:pPr>
    </w:p>
    <w:p w:rsidR="0075471B" w:rsidRPr="00CB7D03" w:rsidRDefault="0075471B" w:rsidP="00A6726B">
      <w:pPr>
        <w:pStyle w:val="WW-Sangra2detindependiente"/>
        <w:spacing w:after="120"/>
        <w:ind w:firstLine="708"/>
        <w:rPr>
          <w:color w:val="000000"/>
          <w:lang w:val="en-US"/>
        </w:rPr>
      </w:pPr>
      <w:r w:rsidRPr="00CB7D03">
        <w:rPr>
          <w:color w:val="000000"/>
          <w:lang w:val="en-US"/>
        </w:rPr>
        <w:t>RESULTS AT 03/05/20</w:t>
      </w:r>
    </w:p>
    <w:p w:rsidR="0075471B" w:rsidRPr="00CB7D03" w:rsidRDefault="0075471B" w:rsidP="00A6726B">
      <w:pPr>
        <w:pStyle w:val="WW-Sangra2detindependiente"/>
        <w:spacing w:after="120"/>
        <w:ind w:firstLine="708"/>
        <w:rPr>
          <w:color w:val="000000"/>
          <w:lang w:val="en-US"/>
        </w:rPr>
      </w:pPr>
      <w:r w:rsidRPr="00CB7D03">
        <w:rPr>
          <w:color w:val="000000"/>
          <w:lang w:val="en-US"/>
        </w:rPr>
        <w:t xml:space="preserve">TIME </w:t>
      </w:r>
      <w:r w:rsidR="00237A96" w:rsidRPr="00CB7D03">
        <w:rPr>
          <w:color w:val="000000"/>
          <w:lang w:val="en-US"/>
        </w:rPr>
        <w:t>CONSUMPTION</w:t>
      </w:r>
      <w:r w:rsidRPr="00CB7D03">
        <w:rPr>
          <w:color w:val="000000"/>
          <w:lang w:val="en-US"/>
        </w:rPr>
        <w:t>:</w:t>
      </w:r>
      <w:r w:rsidRPr="00CB7D03">
        <w:rPr>
          <w:color w:val="000000"/>
          <w:lang w:val="en-US"/>
        </w:rPr>
        <w:t xml:space="preserve"> 68859,3 milliseconds.</w:t>
      </w:r>
    </w:p>
    <w:p w:rsidR="0075471B" w:rsidRPr="00CB7D03" w:rsidRDefault="0075471B" w:rsidP="00A6726B">
      <w:pPr>
        <w:pStyle w:val="WW-Sangra2detindependiente"/>
        <w:spacing w:after="120"/>
        <w:ind w:firstLine="708"/>
        <w:rPr>
          <w:color w:val="000000"/>
          <w:lang w:val="en-US"/>
        </w:rPr>
      </w:pPr>
      <w:r w:rsidRPr="00CB7D03">
        <w:rPr>
          <w:color w:val="000000"/>
          <w:lang w:val="en-US"/>
        </w:rPr>
        <w:t>CONSISTENT GETS: 63092,8 blocks</w:t>
      </w:r>
    </w:p>
    <w:p w:rsidR="0075471B" w:rsidRPr="00CB7D03" w:rsidRDefault="0075471B" w:rsidP="0075471B">
      <w:pPr>
        <w:pStyle w:val="WW-Sangra2detindependiente"/>
        <w:spacing w:after="120"/>
        <w:rPr>
          <w:color w:val="000000"/>
          <w:lang w:val="en-US"/>
        </w:rPr>
      </w:pPr>
    </w:p>
    <w:p w:rsidR="0075471B" w:rsidRPr="00CB7D03" w:rsidRDefault="0075471B" w:rsidP="00A6726B">
      <w:pPr>
        <w:pStyle w:val="WW-Sangra2detindependiente"/>
        <w:spacing w:after="120"/>
        <w:ind w:firstLine="708"/>
        <w:rPr>
          <w:color w:val="000000"/>
          <w:lang w:val="en-US"/>
        </w:rPr>
      </w:pPr>
      <w:r w:rsidRPr="00CB7D03">
        <w:rPr>
          <w:color w:val="000000"/>
          <w:lang w:val="en-US"/>
        </w:rPr>
        <w:t>RESULTS AT 03/05/20</w:t>
      </w:r>
    </w:p>
    <w:p w:rsidR="0075471B" w:rsidRPr="00CB7D03" w:rsidRDefault="0075471B" w:rsidP="00A6726B">
      <w:pPr>
        <w:pStyle w:val="WW-Sangra2detindependiente"/>
        <w:spacing w:after="120"/>
        <w:ind w:firstLine="708"/>
        <w:rPr>
          <w:color w:val="000000"/>
          <w:lang w:val="en-US"/>
        </w:rPr>
      </w:pPr>
      <w:r w:rsidRPr="00CB7D03">
        <w:rPr>
          <w:color w:val="000000"/>
          <w:lang w:val="en-US"/>
        </w:rPr>
        <w:t>TIME CONSUMPTION: 68663,1 milliseconds.</w:t>
      </w:r>
    </w:p>
    <w:p w:rsidR="0075471B" w:rsidRPr="00CB7D03" w:rsidRDefault="0075471B" w:rsidP="00A6726B">
      <w:pPr>
        <w:pStyle w:val="WW-Sangra2detindependiente"/>
        <w:spacing w:after="120"/>
        <w:ind w:firstLine="708"/>
        <w:rPr>
          <w:color w:val="000000"/>
          <w:lang w:val="en-US"/>
        </w:rPr>
      </w:pPr>
      <w:r w:rsidRPr="00CB7D03">
        <w:rPr>
          <w:color w:val="000000"/>
          <w:lang w:val="en-US"/>
        </w:rPr>
        <w:t>CONSISTENT GETS: 78957 blocks</w:t>
      </w:r>
    </w:p>
    <w:p w:rsidR="0075471B" w:rsidRPr="00CB7D03" w:rsidRDefault="0075471B" w:rsidP="0075471B">
      <w:pPr>
        <w:pStyle w:val="WW-Sangra2detindependiente"/>
        <w:spacing w:after="120"/>
        <w:rPr>
          <w:color w:val="000000"/>
          <w:lang w:val="en-US"/>
        </w:rPr>
      </w:pPr>
    </w:p>
    <w:p w:rsidR="0075471B" w:rsidRPr="00CB7D03" w:rsidRDefault="0075471B" w:rsidP="00A6726B">
      <w:pPr>
        <w:pStyle w:val="WW-Sangra2detindependiente"/>
        <w:spacing w:after="120"/>
        <w:ind w:firstLine="708"/>
        <w:rPr>
          <w:color w:val="000000"/>
          <w:lang w:val="en-US"/>
        </w:rPr>
      </w:pPr>
      <w:r w:rsidRPr="00CB7D03">
        <w:rPr>
          <w:color w:val="000000"/>
          <w:lang w:val="en-US"/>
        </w:rPr>
        <w:t>RESULTS AT 03/05/20</w:t>
      </w:r>
    </w:p>
    <w:p w:rsidR="0075471B" w:rsidRPr="00CB7D03" w:rsidRDefault="0075471B" w:rsidP="00A6726B">
      <w:pPr>
        <w:pStyle w:val="WW-Sangra2detindependiente"/>
        <w:spacing w:after="120"/>
        <w:ind w:firstLine="708"/>
        <w:rPr>
          <w:color w:val="000000"/>
          <w:lang w:val="en-US"/>
        </w:rPr>
      </w:pPr>
      <w:r w:rsidRPr="00CB7D03">
        <w:rPr>
          <w:color w:val="000000"/>
          <w:lang w:val="en-US"/>
        </w:rPr>
        <w:t>TIME CONSUMPTION: 68662,8 milliseconds.</w:t>
      </w:r>
    </w:p>
    <w:p w:rsidR="0075471B" w:rsidRPr="00CB7D03" w:rsidRDefault="0075471B" w:rsidP="00A6726B">
      <w:pPr>
        <w:pStyle w:val="WW-Sangra2detindependiente"/>
        <w:spacing w:after="120"/>
        <w:ind w:firstLine="708"/>
        <w:rPr>
          <w:color w:val="000000"/>
          <w:lang w:val="en-US"/>
        </w:rPr>
      </w:pPr>
      <w:r w:rsidRPr="00CB7D03">
        <w:rPr>
          <w:color w:val="000000"/>
          <w:lang w:val="en-US"/>
        </w:rPr>
        <w:t>CONSISTENT GETS: 133977,7 blocks</w:t>
      </w:r>
    </w:p>
    <w:p w:rsidR="0075471B" w:rsidRPr="00CB7D03" w:rsidRDefault="0075471B" w:rsidP="0075471B">
      <w:pPr>
        <w:pStyle w:val="WW-Sangra2detindependiente"/>
        <w:spacing w:after="120"/>
        <w:rPr>
          <w:color w:val="000000"/>
          <w:lang w:val="en-US"/>
        </w:rPr>
      </w:pPr>
    </w:p>
    <w:p w:rsidR="0075471B" w:rsidRPr="00CB7D03" w:rsidRDefault="0075471B" w:rsidP="00A6726B">
      <w:pPr>
        <w:pStyle w:val="WW-Sangra2detindependiente"/>
        <w:spacing w:after="120"/>
        <w:ind w:firstLine="708"/>
        <w:rPr>
          <w:color w:val="000000"/>
          <w:lang w:val="en-US"/>
        </w:rPr>
      </w:pPr>
      <w:r w:rsidRPr="00CB7D03">
        <w:rPr>
          <w:color w:val="000000"/>
          <w:lang w:val="en-US"/>
        </w:rPr>
        <w:t>RESULTS AT 03/05/20</w:t>
      </w:r>
    </w:p>
    <w:p w:rsidR="0075471B" w:rsidRPr="00CB7D03" w:rsidRDefault="0075471B" w:rsidP="00A6726B">
      <w:pPr>
        <w:pStyle w:val="WW-Sangra2detindependiente"/>
        <w:spacing w:after="120"/>
        <w:ind w:firstLine="708"/>
        <w:rPr>
          <w:color w:val="000000"/>
          <w:lang w:val="en-US"/>
        </w:rPr>
      </w:pPr>
      <w:r w:rsidRPr="00CB7D03">
        <w:rPr>
          <w:color w:val="000000"/>
          <w:lang w:val="en-US"/>
        </w:rPr>
        <w:t>TIME CONSUMPTION: 68223,4 milliseconds.</w:t>
      </w:r>
    </w:p>
    <w:p w:rsidR="0075471B" w:rsidRPr="00CB7D03" w:rsidRDefault="0075471B" w:rsidP="00A6726B">
      <w:pPr>
        <w:pStyle w:val="WW-Sangra2detindependiente"/>
        <w:spacing w:after="120"/>
        <w:ind w:firstLine="708"/>
        <w:rPr>
          <w:color w:val="000000"/>
          <w:lang w:val="en-US"/>
        </w:rPr>
      </w:pPr>
      <w:r w:rsidRPr="00CB7D03">
        <w:rPr>
          <w:color w:val="000000"/>
          <w:lang w:val="en-US"/>
        </w:rPr>
        <w:t>CONSISTENT GETS: 59664,8 blocks</w:t>
      </w:r>
    </w:p>
    <w:p w:rsidR="0075471B" w:rsidRPr="00CB7D03" w:rsidRDefault="0075471B" w:rsidP="0075471B">
      <w:pPr>
        <w:pStyle w:val="WW-Sangra2detindependiente"/>
        <w:spacing w:after="120"/>
        <w:rPr>
          <w:color w:val="000000"/>
          <w:lang w:val="en-US"/>
        </w:rPr>
      </w:pPr>
    </w:p>
    <w:p w:rsidR="0075471B" w:rsidRPr="0075471B" w:rsidRDefault="0075471B" w:rsidP="0075471B">
      <w:pPr>
        <w:pStyle w:val="WW-Sangra2detindependiente"/>
        <w:spacing w:after="120"/>
        <w:rPr>
          <w:color w:val="000000"/>
        </w:rPr>
      </w:pPr>
      <w:r w:rsidRPr="0075471B">
        <w:rPr>
          <w:color w:val="000000"/>
        </w:rPr>
        <w:t>Run</w:t>
      </w:r>
      <w:r>
        <w:rPr>
          <w:color w:val="000000"/>
        </w:rPr>
        <w:t xml:space="preserve"> </w:t>
      </w:r>
      <w:r w:rsidRPr="0075471B">
        <w:rPr>
          <w:color w:val="000000"/>
        </w:rPr>
        <w:t xml:space="preserve">test de todas las mejoras, excepto el </w:t>
      </w:r>
      <w:r w:rsidR="00CB7D03" w:rsidRPr="0075471B">
        <w:rPr>
          <w:color w:val="000000"/>
        </w:rPr>
        <w:t>índice</w:t>
      </w:r>
      <w:r>
        <w:rPr>
          <w:color w:val="000000"/>
        </w:rPr>
        <w:t xml:space="preserve"> end_clubs_index, además</w:t>
      </w:r>
      <w:r w:rsidRPr="0075471B">
        <w:rPr>
          <w:color w:val="000000"/>
        </w:rPr>
        <w:t xml:space="preserve"> </w:t>
      </w:r>
      <w:r>
        <w:rPr>
          <w:color w:val="000000"/>
        </w:rPr>
        <w:t xml:space="preserve">de poner todos los índices a </w:t>
      </w:r>
      <w:r w:rsidR="00237A96">
        <w:rPr>
          <w:color w:val="000000"/>
        </w:rPr>
        <w:t>8K</w:t>
      </w:r>
      <w:r>
        <w:rPr>
          <w:color w:val="000000"/>
        </w:rPr>
        <w:t>, excepto NICK_INDEX_COMMENTS, que le hemos puesto un tamaño de</w:t>
      </w:r>
      <w:r w:rsidRPr="0075471B">
        <w:rPr>
          <w:color w:val="000000"/>
        </w:rPr>
        <w:t xml:space="preserve"> 2K</w:t>
      </w:r>
      <w:r>
        <w:rPr>
          <w:color w:val="000000"/>
        </w:rPr>
        <w:t>, con estas pruebas queremos asegurarnos si los tamaños de bloque son correctos, o podríamos cambiar alguno.</w:t>
      </w:r>
    </w:p>
    <w:p w:rsidR="0075471B" w:rsidRPr="0075471B" w:rsidRDefault="0075471B" w:rsidP="0075471B">
      <w:pPr>
        <w:pStyle w:val="WW-Sangra2detindependiente"/>
        <w:spacing w:after="120"/>
        <w:rPr>
          <w:color w:val="000000"/>
        </w:rPr>
      </w:pPr>
    </w:p>
    <w:p w:rsidR="0075471B" w:rsidRPr="00CB7D03" w:rsidRDefault="0075471B" w:rsidP="00A6726B">
      <w:pPr>
        <w:pStyle w:val="WW-Sangra2detindependiente"/>
        <w:spacing w:after="120"/>
        <w:ind w:firstLine="708"/>
        <w:rPr>
          <w:color w:val="000000"/>
          <w:lang w:val="en-US"/>
        </w:rPr>
      </w:pPr>
      <w:r w:rsidRPr="00CB7D03">
        <w:rPr>
          <w:color w:val="000000"/>
          <w:lang w:val="en-US"/>
        </w:rPr>
        <w:t>RESULTS AT 03/05/20</w:t>
      </w:r>
    </w:p>
    <w:p w:rsidR="0075471B" w:rsidRPr="00CB7D03" w:rsidRDefault="0075471B" w:rsidP="00A6726B">
      <w:pPr>
        <w:pStyle w:val="WW-Sangra2detindependiente"/>
        <w:spacing w:after="120"/>
        <w:ind w:firstLine="708"/>
        <w:rPr>
          <w:color w:val="000000"/>
          <w:lang w:val="en-US"/>
        </w:rPr>
      </w:pPr>
      <w:r w:rsidRPr="00CB7D03">
        <w:rPr>
          <w:color w:val="000000"/>
          <w:lang w:val="en-US"/>
        </w:rPr>
        <w:t>TIME CONSUMPTION: 69681,1 milliseconds.</w:t>
      </w:r>
    </w:p>
    <w:p w:rsidR="0075471B" w:rsidRPr="0075471B" w:rsidRDefault="0075471B" w:rsidP="00A6726B">
      <w:pPr>
        <w:pStyle w:val="WW-Sangra2detindependiente"/>
        <w:spacing w:after="120"/>
        <w:ind w:firstLine="708"/>
        <w:rPr>
          <w:color w:val="000000"/>
        </w:rPr>
      </w:pPr>
      <w:r w:rsidRPr="0075471B">
        <w:rPr>
          <w:color w:val="000000"/>
        </w:rPr>
        <w:t>CONSISTENT GETS: 61033,1 blocks</w:t>
      </w:r>
    </w:p>
    <w:p w:rsidR="0075471B" w:rsidRPr="0075471B" w:rsidRDefault="0075471B" w:rsidP="0075471B">
      <w:pPr>
        <w:pStyle w:val="WW-Sangra2detindependiente"/>
        <w:spacing w:after="120"/>
        <w:rPr>
          <w:color w:val="000000"/>
        </w:rPr>
      </w:pPr>
    </w:p>
    <w:p w:rsidR="0075471B" w:rsidRPr="0075471B" w:rsidRDefault="0075471B" w:rsidP="0075471B">
      <w:pPr>
        <w:pStyle w:val="WW-Sangra2detindependiente"/>
        <w:spacing w:after="120"/>
        <w:rPr>
          <w:color w:val="000000"/>
        </w:rPr>
      </w:pPr>
      <w:r w:rsidRPr="0075471B">
        <w:rPr>
          <w:color w:val="000000"/>
        </w:rPr>
        <w:lastRenderedPageBreak/>
        <w:t xml:space="preserve">Runtest de todas las mejoras, excepto el </w:t>
      </w:r>
      <w:r w:rsidR="00CB7D03" w:rsidRPr="0075471B">
        <w:rPr>
          <w:color w:val="000000"/>
        </w:rPr>
        <w:t>índice</w:t>
      </w:r>
      <w:r w:rsidRPr="0075471B">
        <w:rPr>
          <w:color w:val="000000"/>
        </w:rPr>
        <w:t xml:space="preserve"> y </w:t>
      </w:r>
      <w:r>
        <w:rPr>
          <w:color w:val="000000"/>
        </w:rPr>
        <w:t xml:space="preserve">todos los índices </w:t>
      </w:r>
      <w:r w:rsidRPr="0075471B">
        <w:rPr>
          <w:color w:val="000000"/>
        </w:rPr>
        <w:t>8K</w:t>
      </w:r>
      <w:r>
        <w:rPr>
          <w:color w:val="000000"/>
        </w:rPr>
        <w:t>, aquí vamos a comprobar de nuevo otra combinación de tablespaces con</w:t>
      </w:r>
      <w:r w:rsidR="00472D62">
        <w:rPr>
          <w:color w:val="000000"/>
        </w:rPr>
        <w:t xml:space="preserve"> los índices.</w:t>
      </w:r>
      <w:r>
        <w:rPr>
          <w:color w:val="000000"/>
        </w:rPr>
        <w:t xml:space="preserve"> </w:t>
      </w:r>
    </w:p>
    <w:p w:rsidR="0075471B" w:rsidRPr="0075471B" w:rsidRDefault="0075471B" w:rsidP="0075471B">
      <w:pPr>
        <w:pStyle w:val="WW-Sangra2detindependiente"/>
        <w:spacing w:after="120"/>
        <w:rPr>
          <w:color w:val="000000"/>
        </w:rPr>
      </w:pPr>
    </w:p>
    <w:p w:rsidR="0075471B" w:rsidRPr="00CB7D03" w:rsidRDefault="0075471B" w:rsidP="00A6726B">
      <w:pPr>
        <w:pStyle w:val="WW-Sangra2detindependiente"/>
        <w:spacing w:after="120"/>
        <w:ind w:firstLine="708"/>
        <w:rPr>
          <w:color w:val="000000"/>
          <w:lang w:val="en-US"/>
        </w:rPr>
      </w:pPr>
      <w:r w:rsidRPr="00CB7D03">
        <w:rPr>
          <w:color w:val="000000"/>
          <w:lang w:val="en-US"/>
        </w:rPr>
        <w:t>RESULTS AT 03/05/20</w:t>
      </w:r>
    </w:p>
    <w:p w:rsidR="0075471B" w:rsidRPr="00CB7D03" w:rsidRDefault="0075471B" w:rsidP="00A6726B">
      <w:pPr>
        <w:pStyle w:val="WW-Sangra2detindependiente"/>
        <w:spacing w:after="120"/>
        <w:ind w:firstLine="708"/>
        <w:rPr>
          <w:color w:val="000000"/>
          <w:lang w:val="en-US"/>
        </w:rPr>
      </w:pPr>
      <w:r w:rsidRPr="00CB7D03">
        <w:rPr>
          <w:color w:val="000000"/>
          <w:lang w:val="en-US"/>
        </w:rPr>
        <w:t>TIME CONSUMPTION: 68972,5 milliseconds.</w:t>
      </w:r>
    </w:p>
    <w:p w:rsidR="0075471B" w:rsidRPr="00CB7D03" w:rsidRDefault="0075471B" w:rsidP="00A6726B">
      <w:pPr>
        <w:pStyle w:val="WW-Sangra2detindependiente"/>
        <w:spacing w:after="120"/>
        <w:ind w:firstLine="708"/>
        <w:rPr>
          <w:color w:val="000000"/>
          <w:lang w:val="en-US"/>
        </w:rPr>
      </w:pPr>
      <w:r w:rsidRPr="00CB7D03">
        <w:rPr>
          <w:color w:val="000000"/>
          <w:lang w:val="en-US"/>
        </w:rPr>
        <w:t>CONSISTENT GETS: 117680,4 blocks</w:t>
      </w:r>
    </w:p>
    <w:p w:rsidR="0075471B" w:rsidRPr="00CB7D03" w:rsidRDefault="0075471B" w:rsidP="0075471B">
      <w:pPr>
        <w:pStyle w:val="WW-Sangra2detindependiente"/>
        <w:spacing w:after="120"/>
        <w:rPr>
          <w:color w:val="000000"/>
          <w:lang w:val="en-US"/>
        </w:rPr>
      </w:pPr>
    </w:p>
    <w:p w:rsidR="0075471B" w:rsidRPr="00CB7D03" w:rsidRDefault="0075471B" w:rsidP="00A6726B">
      <w:pPr>
        <w:pStyle w:val="WW-Sangra2detindependiente"/>
        <w:spacing w:after="120"/>
        <w:ind w:firstLine="708"/>
        <w:rPr>
          <w:color w:val="000000"/>
          <w:lang w:val="en-US"/>
        </w:rPr>
      </w:pPr>
      <w:r w:rsidRPr="00CB7D03">
        <w:rPr>
          <w:color w:val="000000"/>
          <w:lang w:val="en-US"/>
        </w:rPr>
        <w:t>RESULTS AT 03/05/20</w:t>
      </w:r>
    </w:p>
    <w:p w:rsidR="0075471B" w:rsidRPr="003660E0" w:rsidRDefault="0075471B" w:rsidP="00A6726B">
      <w:pPr>
        <w:pStyle w:val="WW-Sangra2detindependiente"/>
        <w:spacing w:after="120"/>
        <w:ind w:firstLine="708"/>
        <w:rPr>
          <w:color w:val="000000"/>
          <w:u w:val="single"/>
          <w:lang w:val="en-US"/>
        </w:rPr>
      </w:pPr>
      <w:bookmarkStart w:id="1" w:name="_GoBack"/>
      <w:r w:rsidRPr="003660E0">
        <w:rPr>
          <w:color w:val="000000"/>
          <w:u w:val="single"/>
          <w:lang w:val="en-US"/>
        </w:rPr>
        <w:t>TIME CONSUMPTION: 69146,5 milliseconds.</w:t>
      </w:r>
    </w:p>
    <w:bookmarkEnd w:id="1"/>
    <w:p w:rsidR="00E21FC3" w:rsidRPr="00CB7D03" w:rsidRDefault="0075471B" w:rsidP="00A6726B">
      <w:pPr>
        <w:pStyle w:val="WW-Sangra2detindependiente"/>
        <w:spacing w:after="120"/>
        <w:ind w:firstLine="708"/>
        <w:rPr>
          <w:color w:val="000000"/>
          <w:lang w:val="en-US"/>
        </w:rPr>
      </w:pPr>
      <w:r w:rsidRPr="00CB7D03">
        <w:rPr>
          <w:color w:val="000000"/>
          <w:lang w:val="en-US"/>
        </w:rPr>
        <w:t>CONSISTENT GETS: 61816,5 blocks</w:t>
      </w:r>
    </w:p>
    <w:p w:rsidR="00472D62" w:rsidRPr="00CB7D03" w:rsidRDefault="00472D62" w:rsidP="0075471B">
      <w:pPr>
        <w:pStyle w:val="WW-Sangra2detindependiente"/>
        <w:spacing w:after="120"/>
        <w:rPr>
          <w:color w:val="000000"/>
          <w:lang w:val="en-US"/>
        </w:rPr>
      </w:pPr>
    </w:p>
    <w:p w:rsidR="00472D62" w:rsidRPr="00EE672A" w:rsidRDefault="00472D62" w:rsidP="0075471B">
      <w:pPr>
        <w:pStyle w:val="WW-Sangra2detindependiente"/>
        <w:spacing w:after="120"/>
        <w:rPr>
          <w:color w:val="000000"/>
        </w:rPr>
      </w:pPr>
      <w:r w:rsidRPr="00CB7D03">
        <w:rPr>
          <w:color w:val="000000"/>
          <w:lang w:val="en-US"/>
        </w:rPr>
        <w:tab/>
      </w:r>
      <w:r>
        <w:rPr>
          <w:color w:val="000000"/>
        </w:rPr>
        <w:t xml:space="preserve">Con estos resultados llegamos a la conclusión de que todas las mejoras que hemos ido añadiendo individualmente también tienen un efecto positivo en un concepto global, aunque hemos dudado bastante a la hora de definir los índices en el tablespace adecuado, creemos que </w:t>
      </w:r>
      <w:r w:rsidR="00917889">
        <w:rPr>
          <w:color w:val="000000"/>
        </w:rPr>
        <w:t>eliminando</w:t>
      </w:r>
      <w:r>
        <w:rPr>
          <w:color w:val="000000"/>
        </w:rPr>
        <w:t xml:space="preserve"> </w:t>
      </w:r>
      <w:r w:rsidR="00917889">
        <w:rPr>
          <w:color w:val="000000"/>
        </w:rPr>
        <w:t xml:space="preserve">END_CLUB_INDEX, cambiar </w:t>
      </w:r>
      <w:r>
        <w:rPr>
          <w:color w:val="000000"/>
        </w:rPr>
        <w:t xml:space="preserve">NICK_INDEX_COMMENTS </w:t>
      </w:r>
      <w:r w:rsidR="00917889">
        <w:rPr>
          <w:color w:val="000000"/>
        </w:rPr>
        <w:t xml:space="preserve">a 2K </w:t>
      </w:r>
      <w:r>
        <w:rPr>
          <w:color w:val="000000"/>
        </w:rPr>
        <w:t xml:space="preserve">y </w:t>
      </w:r>
      <w:r w:rsidR="00917889">
        <w:rPr>
          <w:color w:val="000000"/>
        </w:rPr>
        <w:t xml:space="preserve">dejando </w:t>
      </w:r>
      <w:r>
        <w:rPr>
          <w:color w:val="000000"/>
        </w:rPr>
        <w:t xml:space="preserve">el resto </w:t>
      </w:r>
      <w:r w:rsidR="00917889">
        <w:rPr>
          <w:color w:val="000000"/>
        </w:rPr>
        <w:t xml:space="preserve">de los índices </w:t>
      </w:r>
      <w:r>
        <w:rPr>
          <w:color w:val="000000"/>
        </w:rPr>
        <w:t>a 8</w:t>
      </w:r>
      <w:r w:rsidR="00237A96">
        <w:rPr>
          <w:color w:val="000000"/>
        </w:rPr>
        <w:t>K</w:t>
      </w:r>
      <w:r>
        <w:rPr>
          <w:color w:val="000000"/>
        </w:rPr>
        <w:t xml:space="preserve"> </w:t>
      </w:r>
      <w:r w:rsidR="00917889">
        <w:rPr>
          <w:color w:val="000000"/>
        </w:rPr>
        <w:t>será</w:t>
      </w:r>
      <w:r>
        <w:rPr>
          <w:color w:val="000000"/>
        </w:rPr>
        <w:t xml:space="preserve"> lo más </w:t>
      </w:r>
      <w:r w:rsidR="00917889">
        <w:rPr>
          <w:color w:val="000000"/>
        </w:rPr>
        <w:t>efectivo</w:t>
      </w:r>
      <w:r>
        <w:rPr>
          <w:color w:val="000000"/>
        </w:rPr>
        <w:t xml:space="preserve">, mientras que los </w:t>
      </w:r>
      <w:r w:rsidR="00917889">
        <w:rPr>
          <w:color w:val="000000"/>
        </w:rPr>
        <w:t>clústeres</w:t>
      </w:r>
      <w:r>
        <w:rPr>
          <w:color w:val="000000"/>
        </w:rPr>
        <w:t xml:space="preserve"> son un refuerzo negativo de manera global. Como se ha podido ver, hemos tenido que probar varias veces debido a la </w:t>
      </w:r>
      <w:r w:rsidR="00CB7D03">
        <w:rPr>
          <w:color w:val="000000"/>
        </w:rPr>
        <w:t>inconsistencia</w:t>
      </w:r>
      <w:r>
        <w:rPr>
          <w:color w:val="000000"/>
        </w:rPr>
        <w:t xml:space="preserve"> del cuerpo del test, pero aún así hemos podido ver resultados que nos han ayudado a tomar estas decisiones. Por otro lado, hemos conseguido que nuestra organización fluctue entre 48000 y 60000 bloques aproximadamente, lo que consideramos una buena mejora.</w:t>
      </w:r>
    </w:p>
    <w:p w:rsidR="00D67BD0" w:rsidRPr="00D67BD0" w:rsidRDefault="000C3735" w:rsidP="00D67BD0">
      <w:pPr>
        <w:pStyle w:val="Ttulo1"/>
        <w:numPr>
          <w:ilvl w:val="0"/>
          <w:numId w:val="2"/>
        </w:numPr>
      </w:pPr>
      <w:r>
        <w:t>Conclusiones Finales</w:t>
      </w:r>
    </w:p>
    <w:p w:rsidR="00D67BD0" w:rsidRDefault="00D67BD0" w:rsidP="00EE672A">
      <w:pPr>
        <w:pStyle w:val="WW-Sangra2detindependiente"/>
        <w:spacing w:after="120"/>
        <w:ind w:left="0"/>
        <w:rPr>
          <w:color w:val="000000"/>
        </w:rPr>
      </w:pPr>
      <w:r>
        <w:rPr>
          <w:color w:val="000000"/>
        </w:rPr>
        <w:tab/>
        <w:t xml:space="preserve">En cuanto a esta práctica, hemos aprendido bastante a como optimizar una base de datos, y en ver que afecta negativamente a las mismas a la hora de realizar cambios u operaciones sobre ellas. La mayoría del tiempo que hemos volcado en este proyecto ha sido en probar cosas que, en realidad, no sabíamos como iban a afectar a nuestra base de datos, pero teniendo en cuenta los resultados y la </w:t>
      </w:r>
      <w:r w:rsidR="00CB7D03">
        <w:rPr>
          <w:color w:val="000000"/>
        </w:rPr>
        <w:t>apariencia</w:t>
      </w:r>
      <w:r>
        <w:rPr>
          <w:color w:val="000000"/>
        </w:rPr>
        <w:t xml:space="preserve"> interna de la base hemos llegado a diversas conclusiones. </w:t>
      </w:r>
    </w:p>
    <w:p w:rsidR="000434A9" w:rsidRPr="003660E0" w:rsidRDefault="00D67BD0" w:rsidP="005B7D28">
      <w:pPr>
        <w:pStyle w:val="WW-Sangra2detindependiente"/>
        <w:spacing w:after="120"/>
        <w:ind w:left="0"/>
        <w:rPr>
          <w:color w:val="000000"/>
        </w:rPr>
      </w:pPr>
      <w:r>
        <w:rPr>
          <w:color w:val="000000"/>
        </w:rPr>
        <w:tab/>
        <w:t>En general, esta asignatura ha sido algo pesada en la parte de ficheros, pero al combinarla con la primera parte de diseño se obtiene una mejor vista de la utilidad de la asignatura</w:t>
      </w:r>
      <w:r w:rsidR="00917889">
        <w:rPr>
          <w:color w:val="000000"/>
        </w:rPr>
        <w:t>, cerrando bien el ciclo de la asignatura</w:t>
      </w:r>
      <w:r>
        <w:rPr>
          <w:color w:val="000000"/>
        </w:rPr>
        <w:t>.</w:t>
      </w:r>
    </w:p>
    <w:sectPr w:rsidR="000434A9" w:rsidRPr="003660E0" w:rsidSect="005F2594">
      <w:headerReference w:type="default" r:id="rId8"/>
      <w:footerReference w:type="even" r:id="rId9"/>
      <w:footerReference w:type="default" r:id="rId10"/>
      <w:footnotePr>
        <w:pos w:val="beneathText"/>
      </w:footnotePr>
      <w:pgSz w:w="11905" w:h="16837" w:code="9"/>
      <w:pgMar w:top="1276" w:right="990" w:bottom="992" w:left="170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31F7" w:rsidRDefault="005631F7">
      <w:r>
        <w:separator/>
      </w:r>
    </w:p>
  </w:endnote>
  <w:endnote w:type="continuationSeparator" w:id="0">
    <w:p w:rsidR="005631F7" w:rsidRDefault="00563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Reference Sans Serif">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3C6F" w:rsidRDefault="002D341F" w:rsidP="00B308CD">
    <w:pPr>
      <w:pStyle w:val="Piedepgina"/>
      <w:framePr w:wrap="around" w:vAnchor="text" w:hAnchor="margin" w:xAlign="center" w:y="1"/>
      <w:rPr>
        <w:rStyle w:val="Nmerodepgina"/>
      </w:rPr>
    </w:pPr>
    <w:r>
      <w:rPr>
        <w:rStyle w:val="Nmerodepgina"/>
      </w:rPr>
      <w:fldChar w:fldCharType="begin"/>
    </w:r>
    <w:r w:rsidR="00563C6F">
      <w:rPr>
        <w:rStyle w:val="Nmerodepgina"/>
      </w:rPr>
      <w:instrText xml:space="preserve">PAGE  </w:instrText>
    </w:r>
    <w:r>
      <w:rPr>
        <w:rStyle w:val="Nmerodepgina"/>
      </w:rPr>
      <w:fldChar w:fldCharType="end"/>
    </w:r>
  </w:p>
  <w:p w:rsidR="00563C6F" w:rsidRDefault="00563C6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3C6F" w:rsidRDefault="002D341F" w:rsidP="00B308CD">
    <w:pPr>
      <w:pStyle w:val="Piedepgina"/>
      <w:framePr w:wrap="around" w:vAnchor="text" w:hAnchor="margin" w:xAlign="center" w:y="1"/>
      <w:rPr>
        <w:rStyle w:val="Nmerodepgina"/>
      </w:rPr>
    </w:pPr>
    <w:r>
      <w:rPr>
        <w:rStyle w:val="Nmerodepgina"/>
      </w:rPr>
      <w:fldChar w:fldCharType="begin"/>
    </w:r>
    <w:r w:rsidR="00563C6F">
      <w:rPr>
        <w:rStyle w:val="Nmerodepgina"/>
      </w:rPr>
      <w:instrText xml:space="preserve">PAGE  </w:instrText>
    </w:r>
    <w:r>
      <w:rPr>
        <w:rStyle w:val="Nmerodepgina"/>
      </w:rPr>
      <w:fldChar w:fldCharType="separate"/>
    </w:r>
    <w:r w:rsidR="00936CD8">
      <w:rPr>
        <w:rStyle w:val="Nmerodepgina"/>
        <w:noProof/>
      </w:rPr>
      <w:t>2</w:t>
    </w:r>
    <w:r>
      <w:rPr>
        <w:rStyle w:val="Nmerodepgina"/>
      </w:rPr>
      <w:fldChar w:fldCharType="end"/>
    </w:r>
  </w:p>
  <w:p w:rsidR="00563C6F" w:rsidRDefault="00563C6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31F7" w:rsidRDefault="005631F7">
      <w:r>
        <w:separator/>
      </w:r>
    </w:p>
  </w:footnote>
  <w:footnote w:type="continuationSeparator" w:id="0">
    <w:p w:rsidR="005631F7" w:rsidRDefault="005631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3C6F" w:rsidRDefault="00563C6F" w:rsidP="005F228F">
    <w:pPr>
      <w:pStyle w:val="Encabezado1"/>
      <w:spacing w:before="0"/>
      <w:jc w:val="center"/>
      <w:rPr>
        <w:b/>
        <w:sz w:val="24"/>
        <w:szCs w:val="24"/>
      </w:rPr>
    </w:pPr>
  </w:p>
  <w:tbl>
    <w:tblPr>
      <w:tblW w:w="9905" w:type="dxa"/>
      <w:tblInd w:w="-77" w:type="dxa"/>
      <w:tblLayout w:type="fixed"/>
      <w:tblLook w:val="0000" w:firstRow="0" w:lastRow="0" w:firstColumn="0" w:lastColumn="0" w:noHBand="0" w:noVBand="0"/>
    </w:tblPr>
    <w:tblGrid>
      <w:gridCol w:w="6215"/>
      <w:gridCol w:w="3690"/>
    </w:tblGrid>
    <w:tr w:rsidR="005F2594" w:rsidRPr="00EB659A" w:rsidTr="00145D3E">
      <w:trPr>
        <w:trHeight w:val="1273"/>
      </w:trPr>
      <w:tc>
        <w:tcPr>
          <w:tcW w:w="6215" w:type="dxa"/>
          <w:tcBorders>
            <w:top w:val="single" w:sz="4" w:space="0" w:color="000000"/>
            <w:left w:val="single" w:sz="4" w:space="0" w:color="000000"/>
            <w:bottom w:val="single" w:sz="4" w:space="0" w:color="000000"/>
          </w:tcBorders>
          <w:vAlign w:val="center"/>
        </w:tcPr>
        <w:p w:rsidR="005F2594" w:rsidRPr="008B0CE0" w:rsidRDefault="005F2594" w:rsidP="00145D3E">
          <w:pPr>
            <w:pStyle w:val="Textoindependiente"/>
          </w:pPr>
          <w:r w:rsidRPr="008B0CE0">
            <w:t xml:space="preserve">Titulación: GRADO INGENIERIA INFORMATICA </w:t>
          </w:r>
        </w:p>
        <w:p w:rsidR="005F2594" w:rsidRPr="008B0CE0" w:rsidRDefault="005F2594" w:rsidP="00145D3E">
          <w:pPr>
            <w:pStyle w:val="Textoindependiente"/>
          </w:pPr>
          <w:r w:rsidRPr="008B0CE0">
            <w:t>Año Académico: 20</w:t>
          </w:r>
          <w:r>
            <w:t>1</w:t>
          </w:r>
          <w:r w:rsidR="00133FC1">
            <w:t>8</w:t>
          </w:r>
          <w:r w:rsidRPr="008B0CE0">
            <w:t>/</w:t>
          </w:r>
          <w:r w:rsidR="00CB7D03" w:rsidRPr="008B0CE0">
            <w:t>201</w:t>
          </w:r>
          <w:r w:rsidR="00CB7D03">
            <w:t>9 --</w:t>
          </w:r>
          <w:r w:rsidR="00133FC1">
            <w:t xml:space="preserve"> </w:t>
          </w:r>
          <w:r w:rsidRPr="008B0CE0">
            <w:t>Curso: 2º</w:t>
          </w:r>
        </w:p>
        <w:p w:rsidR="005F2594" w:rsidRPr="008B0CE0" w:rsidRDefault="005F2594" w:rsidP="00145D3E">
          <w:pPr>
            <w:pStyle w:val="Textoindependiente"/>
          </w:pPr>
          <w:r w:rsidRPr="008B0CE0">
            <w:t xml:space="preserve">Asignatura: Ficheros y </w:t>
          </w:r>
          <w:r>
            <w:t>B</w:t>
          </w:r>
          <w:r w:rsidRPr="008B0CE0">
            <w:t xml:space="preserve">ases de </w:t>
          </w:r>
          <w:r>
            <w:t>D</w:t>
          </w:r>
          <w:r w:rsidRPr="008B0CE0">
            <w:t>atos</w:t>
          </w:r>
        </w:p>
        <w:p w:rsidR="005F2594" w:rsidRPr="00EB659A" w:rsidRDefault="005F2594" w:rsidP="00B57BC0">
          <w:pPr>
            <w:pStyle w:val="Textoindependiente31"/>
          </w:pPr>
          <w:r w:rsidRPr="008B0CE0">
            <w:t xml:space="preserve">Título: </w:t>
          </w:r>
          <w:r>
            <w:t xml:space="preserve">Memoria Práctica </w:t>
          </w:r>
          <w:r w:rsidR="00B57BC0">
            <w:t>3</w:t>
          </w:r>
          <w:r w:rsidR="000434A9">
            <w:t xml:space="preserve"> – </w:t>
          </w:r>
          <w:r w:rsidR="00B57BC0">
            <w:t>Diseño Físico en Oracle</w:t>
          </w:r>
        </w:p>
      </w:tc>
      <w:tc>
        <w:tcPr>
          <w:tcW w:w="3690" w:type="dxa"/>
          <w:tcBorders>
            <w:top w:val="single" w:sz="4" w:space="0" w:color="000000"/>
            <w:left w:val="single" w:sz="4" w:space="0" w:color="000000"/>
            <w:bottom w:val="single" w:sz="4" w:space="0" w:color="000000"/>
            <w:right w:val="single" w:sz="4" w:space="0" w:color="000000"/>
          </w:tcBorders>
        </w:tcPr>
        <w:p w:rsidR="00936CD8" w:rsidRPr="00EB659A" w:rsidRDefault="00936CD8" w:rsidP="00B6466D">
          <w:pPr>
            <w:jc w:val="center"/>
          </w:pPr>
          <w:r w:rsidRPr="00936CD8">
            <w:rPr>
              <w:noProof/>
            </w:rPr>
            <w:drawing>
              <wp:inline distT="0" distB="0" distL="0" distR="0">
                <wp:extent cx="1439545" cy="511810"/>
                <wp:effectExtent l="0" t="0" r="8255" b="2540"/>
                <wp:docPr id="6" name="Imagen 6" descr="UC3M. Universidad Carlos III de Mad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C3M. Universidad Carlos III de Madri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9545" cy="511810"/>
                        </a:xfrm>
                        <a:prstGeom prst="rect">
                          <a:avLst/>
                        </a:prstGeom>
                        <a:noFill/>
                        <a:ln>
                          <a:noFill/>
                        </a:ln>
                      </pic:spPr>
                    </pic:pic>
                  </a:graphicData>
                </a:graphic>
              </wp:inline>
            </w:drawing>
          </w:r>
        </w:p>
        <w:p w:rsidR="005F2594" w:rsidRPr="00EB659A" w:rsidRDefault="00936CD8" w:rsidP="00145D3E">
          <w:r w:rsidRPr="00936CD8">
            <w:rPr>
              <w:noProof/>
              <w:lang w:eastAsia="es-ES"/>
            </w:rPr>
            <w:drawing>
              <wp:inline distT="0" distB="0" distL="0" distR="0">
                <wp:extent cx="2211070" cy="238760"/>
                <wp:effectExtent l="0" t="0" r="0" b="8890"/>
                <wp:docPr id="5" name="Imagen 5" descr="UC3M. Universidad Carlos III de Mad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UC3M. Universidad Carlos III de Madri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11070" cy="238760"/>
                        </a:xfrm>
                        <a:prstGeom prst="rect">
                          <a:avLst/>
                        </a:prstGeom>
                        <a:noFill/>
                        <a:ln>
                          <a:noFill/>
                        </a:ln>
                      </pic:spPr>
                    </pic:pic>
                  </a:graphicData>
                </a:graphic>
              </wp:inline>
            </w:drawing>
          </w:r>
        </w:p>
      </w:tc>
    </w:tr>
  </w:tbl>
  <w:p w:rsidR="00A07527" w:rsidRPr="00A07527" w:rsidRDefault="00A07527" w:rsidP="00A07527">
    <w:pPr>
      <w:pStyle w:val="Textoindependien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1420"/>
        </w:tabs>
        <w:ind w:left="1420" w:hanging="360"/>
      </w:pPr>
      <w:rPr>
        <w:b w:val="0"/>
        <w:i w:val="0"/>
      </w:rPr>
    </w:lvl>
  </w:abstractNum>
  <w:abstractNum w:abstractNumId="1" w15:restartNumberingAfterBreak="0">
    <w:nsid w:val="00000002"/>
    <w:multiLevelType w:val="singleLevel"/>
    <w:tmpl w:val="00000002"/>
    <w:name w:val="WW8Num2"/>
    <w:lvl w:ilvl="0">
      <w:start w:val="4"/>
      <w:numFmt w:val="decimal"/>
      <w:lvlText w:val="%1)"/>
      <w:lvlJc w:val="left"/>
      <w:pPr>
        <w:tabs>
          <w:tab w:val="num" w:pos="1068"/>
        </w:tabs>
        <w:ind w:left="1068" w:hanging="360"/>
      </w:pPr>
      <w:rPr>
        <w:b w:val="0"/>
        <w:i w:val="0"/>
      </w:rPr>
    </w:lvl>
  </w:abstractNum>
  <w:abstractNum w:abstractNumId="2" w15:restartNumberingAfterBreak="0">
    <w:nsid w:val="00000003"/>
    <w:multiLevelType w:val="singleLevel"/>
    <w:tmpl w:val="00000003"/>
    <w:name w:val="WW8Num3"/>
    <w:lvl w:ilvl="0">
      <w:start w:val="1"/>
      <w:numFmt w:val="decimal"/>
      <w:lvlText w:val="%1)"/>
      <w:lvlJc w:val="left"/>
      <w:pPr>
        <w:tabs>
          <w:tab w:val="num" w:pos="1068"/>
        </w:tabs>
        <w:ind w:left="1068" w:hanging="360"/>
      </w:pPr>
      <w:rPr>
        <w:b w:val="0"/>
        <w:i w:val="0"/>
      </w:rPr>
    </w:lvl>
  </w:abstractNum>
  <w:abstractNum w:abstractNumId="3" w15:restartNumberingAfterBreak="0">
    <w:nsid w:val="00000004"/>
    <w:multiLevelType w:val="multilevel"/>
    <w:tmpl w:val="00000004"/>
    <w:name w:val="WW8Num5"/>
    <w:lvl w:ilvl="0">
      <w:start w:val="1"/>
      <w:numFmt w:val="decimal"/>
      <w:lvlText w:val="%1)"/>
      <w:lvlJc w:val="left"/>
      <w:pPr>
        <w:tabs>
          <w:tab w:val="num" w:pos="1068"/>
        </w:tabs>
        <w:ind w:left="1068" w:hanging="360"/>
      </w:pPr>
      <w:rPr>
        <w:b w:val="0"/>
        <w:i w:val="0"/>
      </w:rPr>
    </w:lvl>
    <w:lvl w:ilvl="1">
      <w:start w:val="1"/>
      <w:numFmt w:val="decimal"/>
      <w:lvlText w:val="%2)"/>
      <w:lvlJc w:val="left"/>
      <w:pPr>
        <w:tabs>
          <w:tab w:val="num" w:pos="1953"/>
        </w:tabs>
        <w:ind w:left="1953" w:hanging="360"/>
      </w:pPr>
      <w:rPr>
        <w:b w:val="0"/>
        <w:i w:val="0"/>
      </w:rPr>
    </w:lvl>
    <w:lvl w:ilvl="2">
      <w:start w:val="1"/>
      <w:numFmt w:val="bullet"/>
      <w:lvlText w:val="·"/>
      <w:lvlJc w:val="left"/>
      <w:pPr>
        <w:tabs>
          <w:tab w:val="num" w:pos="2838"/>
        </w:tabs>
        <w:ind w:left="2838" w:hanging="360"/>
      </w:pPr>
      <w:rPr>
        <w:rFonts w:ascii="Symbol" w:hAnsi="Symbol"/>
      </w:rPr>
    </w:lvl>
    <w:lvl w:ilvl="3">
      <w:start w:val="1"/>
      <w:numFmt w:val="decimal"/>
      <w:lvlText w:val="%1.%2.%3.%4"/>
      <w:lvlJc w:val="left"/>
      <w:pPr>
        <w:tabs>
          <w:tab w:val="num" w:pos="4083"/>
        </w:tabs>
        <w:ind w:left="4083" w:hanging="720"/>
      </w:pPr>
    </w:lvl>
    <w:lvl w:ilvl="4">
      <w:start w:val="1"/>
      <w:numFmt w:val="decimal"/>
      <w:lvlText w:val="%1.%2.%3.%4.%5"/>
      <w:lvlJc w:val="left"/>
      <w:pPr>
        <w:tabs>
          <w:tab w:val="num" w:pos="5328"/>
        </w:tabs>
        <w:ind w:left="5328" w:hanging="1080"/>
      </w:pPr>
    </w:lvl>
    <w:lvl w:ilvl="5">
      <w:start w:val="1"/>
      <w:numFmt w:val="decimal"/>
      <w:lvlText w:val="%1.%2.%3.%4.%5.%6"/>
      <w:lvlJc w:val="left"/>
      <w:pPr>
        <w:tabs>
          <w:tab w:val="num" w:pos="6213"/>
        </w:tabs>
        <w:ind w:left="6213" w:hanging="1080"/>
      </w:pPr>
    </w:lvl>
    <w:lvl w:ilvl="6">
      <w:start w:val="1"/>
      <w:numFmt w:val="decimal"/>
      <w:lvlText w:val="%1.%2.%3.%4.%5.%6.%7"/>
      <w:lvlJc w:val="left"/>
      <w:pPr>
        <w:tabs>
          <w:tab w:val="num" w:pos="7458"/>
        </w:tabs>
        <w:ind w:left="7458" w:hanging="1440"/>
      </w:pPr>
    </w:lvl>
    <w:lvl w:ilvl="7">
      <w:start w:val="1"/>
      <w:numFmt w:val="decimal"/>
      <w:lvlText w:val="%1.%2.%3.%4.%5.%6.%7.%8"/>
      <w:lvlJc w:val="left"/>
      <w:pPr>
        <w:tabs>
          <w:tab w:val="num" w:pos="8343"/>
        </w:tabs>
        <w:ind w:left="8343" w:hanging="1440"/>
      </w:pPr>
    </w:lvl>
    <w:lvl w:ilvl="8">
      <w:start w:val="1"/>
      <w:numFmt w:val="decimal"/>
      <w:lvlText w:val="%1.%2.%3.%4.%5.%6.%7.%8.%9"/>
      <w:lvlJc w:val="left"/>
      <w:pPr>
        <w:tabs>
          <w:tab w:val="num" w:pos="9588"/>
        </w:tabs>
        <w:ind w:left="9588" w:hanging="1800"/>
      </w:pPr>
    </w:lvl>
  </w:abstractNum>
  <w:abstractNum w:abstractNumId="4" w15:restartNumberingAfterBreak="0">
    <w:nsid w:val="00000005"/>
    <w:multiLevelType w:val="multilevel"/>
    <w:tmpl w:val="00000005"/>
    <w:name w:val="WW8Num16"/>
    <w:lvl w:ilvl="0">
      <w:start w:val="1"/>
      <w:numFmt w:val="decimal"/>
      <w:lvlText w:val="%1)"/>
      <w:lvlJc w:val="left"/>
      <w:pPr>
        <w:tabs>
          <w:tab w:val="num" w:pos="1068"/>
        </w:tabs>
        <w:ind w:left="1068" w:hanging="360"/>
      </w:pPr>
      <w:rPr>
        <w:b w:val="0"/>
        <w:i w:val="0"/>
      </w:rPr>
    </w:lvl>
    <w:lvl w:ilvl="1">
      <w:start w:val="1"/>
      <w:numFmt w:val="decimal"/>
      <w:lvlText w:val="%2)"/>
      <w:lvlJc w:val="left"/>
      <w:pPr>
        <w:tabs>
          <w:tab w:val="num" w:pos="1953"/>
        </w:tabs>
        <w:ind w:left="1953" w:hanging="360"/>
      </w:pPr>
      <w:rPr>
        <w:b w:val="0"/>
        <w:i w:val="0"/>
      </w:rPr>
    </w:lvl>
    <w:lvl w:ilvl="2">
      <w:start w:val="1"/>
      <w:numFmt w:val="bullet"/>
      <w:lvlText w:val="·"/>
      <w:lvlJc w:val="left"/>
      <w:pPr>
        <w:tabs>
          <w:tab w:val="num" w:pos="2838"/>
        </w:tabs>
        <w:ind w:left="2838" w:hanging="360"/>
      </w:pPr>
      <w:rPr>
        <w:rFonts w:ascii="Symbol" w:hAnsi="Symbol"/>
      </w:rPr>
    </w:lvl>
    <w:lvl w:ilvl="3">
      <w:start w:val="1"/>
      <w:numFmt w:val="decimal"/>
      <w:lvlText w:val="%1.%2.%3.%4"/>
      <w:lvlJc w:val="left"/>
      <w:pPr>
        <w:tabs>
          <w:tab w:val="num" w:pos="4083"/>
        </w:tabs>
        <w:ind w:left="4083" w:hanging="720"/>
      </w:pPr>
    </w:lvl>
    <w:lvl w:ilvl="4">
      <w:start w:val="1"/>
      <w:numFmt w:val="decimal"/>
      <w:lvlText w:val="%1.%2.%3.%4.%5"/>
      <w:lvlJc w:val="left"/>
      <w:pPr>
        <w:tabs>
          <w:tab w:val="num" w:pos="5328"/>
        </w:tabs>
        <w:ind w:left="5328" w:hanging="1080"/>
      </w:pPr>
    </w:lvl>
    <w:lvl w:ilvl="5">
      <w:start w:val="1"/>
      <w:numFmt w:val="decimal"/>
      <w:lvlText w:val="%1.%2.%3.%4.%5.%6"/>
      <w:lvlJc w:val="left"/>
      <w:pPr>
        <w:tabs>
          <w:tab w:val="num" w:pos="6213"/>
        </w:tabs>
        <w:ind w:left="6213" w:hanging="1080"/>
      </w:pPr>
    </w:lvl>
    <w:lvl w:ilvl="6">
      <w:start w:val="1"/>
      <w:numFmt w:val="decimal"/>
      <w:lvlText w:val="%1.%2.%3.%4.%5.%6.%7"/>
      <w:lvlJc w:val="left"/>
      <w:pPr>
        <w:tabs>
          <w:tab w:val="num" w:pos="7458"/>
        </w:tabs>
        <w:ind w:left="7458" w:hanging="1440"/>
      </w:pPr>
    </w:lvl>
    <w:lvl w:ilvl="7">
      <w:start w:val="1"/>
      <w:numFmt w:val="decimal"/>
      <w:lvlText w:val="%1.%2.%3.%4.%5.%6.%7.%8"/>
      <w:lvlJc w:val="left"/>
      <w:pPr>
        <w:tabs>
          <w:tab w:val="num" w:pos="8343"/>
        </w:tabs>
        <w:ind w:left="8343" w:hanging="1440"/>
      </w:pPr>
    </w:lvl>
    <w:lvl w:ilvl="8">
      <w:start w:val="1"/>
      <w:numFmt w:val="decimal"/>
      <w:lvlText w:val="%1.%2.%3.%4.%5.%6.%7.%8.%9"/>
      <w:lvlJc w:val="left"/>
      <w:pPr>
        <w:tabs>
          <w:tab w:val="num" w:pos="9588"/>
        </w:tabs>
        <w:ind w:left="9588" w:hanging="1800"/>
      </w:pPr>
    </w:lvl>
  </w:abstractNum>
  <w:abstractNum w:abstractNumId="5" w15:restartNumberingAfterBreak="0">
    <w:nsid w:val="00000006"/>
    <w:multiLevelType w:val="multilevel"/>
    <w:tmpl w:val="00000006"/>
    <w:name w:val="WW8Num17"/>
    <w:lvl w:ilvl="0">
      <w:start w:val="2"/>
      <w:numFmt w:val="decimal"/>
      <w:lvlText w:val="%1"/>
      <w:lvlJc w:val="left"/>
      <w:pPr>
        <w:tabs>
          <w:tab w:val="num" w:pos="480"/>
        </w:tabs>
        <w:ind w:left="480" w:hanging="480"/>
      </w:pPr>
    </w:lvl>
    <w:lvl w:ilvl="1">
      <w:start w:val="4"/>
      <w:numFmt w:val="decimal"/>
      <w:lvlText w:val="%1.%2"/>
      <w:lvlJc w:val="left"/>
      <w:pPr>
        <w:tabs>
          <w:tab w:val="num" w:pos="745"/>
        </w:tabs>
        <w:ind w:left="745" w:hanging="480"/>
      </w:pPr>
    </w:lvl>
    <w:lvl w:ilvl="2">
      <w:start w:val="1"/>
      <w:numFmt w:val="decimal"/>
      <w:lvlText w:val="%1.%2.%3"/>
      <w:lvlJc w:val="left"/>
      <w:pPr>
        <w:tabs>
          <w:tab w:val="num" w:pos="1250"/>
        </w:tabs>
        <w:ind w:left="1250" w:hanging="720"/>
      </w:pPr>
    </w:lvl>
    <w:lvl w:ilvl="3">
      <w:start w:val="1"/>
      <w:numFmt w:val="decimal"/>
      <w:lvlText w:val="%1.%2.%3.%4"/>
      <w:lvlJc w:val="left"/>
      <w:pPr>
        <w:tabs>
          <w:tab w:val="num" w:pos="1515"/>
        </w:tabs>
        <w:ind w:left="1515" w:hanging="720"/>
      </w:pPr>
    </w:lvl>
    <w:lvl w:ilvl="4">
      <w:start w:val="1"/>
      <w:numFmt w:val="decimal"/>
      <w:lvlText w:val="%1.%2.%3.%4.%5"/>
      <w:lvlJc w:val="left"/>
      <w:pPr>
        <w:tabs>
          <w:tab w:val="num" w:pos="2140"/>
        </w:tabs>
        <w:ind w:left="2140" w:hanging="1080"/>
      </w:pPr>
    </w:lvl>
    <w:lvl w:ilvl="5">
      <w:start w:val="1"/>
      <w:numFmt w:val="decimal"/>
      <w:lvlText w:val="%1.%2.%3.%4.%5.%6"/>
      <w:lvlJc w:val="left"/>
      <w:pPr>
        <w:tabs>
          <w:tab w:val="num" w:pos="2405"/>
        </w:tabs>
        <w:ind w:left="2405" w:hanging="1080"/>
      </w:pPr>
    </w:lvl>
    <w:lvl w:ilvl="6">
      <w:start w:val="1"/>
      <w:numFmt w:val="decimal"/>
      <w:lvlText w:val="%1.%2.%3.%4.%5.%6.%7"/>
      <w:lvlJc w:val="left"/>
      <w:pPr>
        <w:tabs>
          <w:tab w:val="num" w:pos="3030"/>
        </w:tabs>
        <w:ind w:left="3030" w:hanging="1440"/>
      </w:pPr>
    </w:lvl>
    <w:lvl w:ilvl="7">
      <w:start w:val="1"/>
      <w:numFmt w:val="decimal"/>
      <w:lvlText w:val="%1.%2.%3.%4.%5.%6.%7.%8"/>
      <w:lvlJc w:val="left"/>
      <w:pPr>
        <w:tabs>
          <w:tab w:val="num" w:pos="3295"/>
        </w:tabs>
        <w:ind w:left="3295" w:hanging="1440"/>
      </w:pPr>
    </w:lvl>
    <w:lvl w:ilvl="8">
      <w:start w:val="1"/>
      <w:numFmt w:val="decimal"/>
      <w:lvlText w:val="%1.%2.%3.%4.%5.%6.%7.%8.%9"/>
      <w:lvlJc w:val="left"/>
      <w:pPr>
        <w:tabs>
          <w:tab w:val="num" w:pos="3920"/>
        </w:tabs>
        <w:ind w:left="3920" w:hanging="1800"/>
      </w:pPr>
    </w:lvl>
  </w:abstractNum>
  <w:abstractNum w:abstractNumId="6" w15:restartNumberingAfterBreak="0">
    <w:nsid w:val="00000007"/>
    <w:multiLevelType w:val="singleLevel"/>
    <w:tmpl w:val="00000007"/>
    <w:name w:val="WW8Num21"/>
    <w:lvl w:ilvl="0">
      <w:start w:val="2"/>
      <w:numFmt w:val="decimal"/>
      <w:lvlText w:val="%1)"/>
      <w:lvlJc w:val="left"/>
      <w:pPr>
        <w:tabs>
          <w:tab w:val="num" w:pos="1068"/>
        </w:tabs>
        <w:ind w:left="1068" w:hanging="360"/>
      </w:pPr>
      <w:rPr>
        <w:b w:val="0"/>
        <w:i w:val="0"/>
      </w:rPr>
    </w:lvl>
  </w:abstractNum>
  <w:abstractNum w:abstractNumId="7" w15:restartNumberingAfterBreak="0">
    <w:nsid w:val="00000008"/>
    <w:multiLevelType w:val="singleLevel"/>
    <w:tmpl w:val="00000008"/>
    <w:name w:val="WW8Num22"/>
    <w:lvl w:ilvl="0">
      <w:start w:val="1"/>
      <w:numFmt w:val="decimal"/>
      <w:lvlText w:val="%1)"/>
      <w:lvlJc w:val="left"/>
      <w:pPr>
        <w:tabs>
          <w:tab w:val="num" w:pos="1420"/>
        </w:tabs>
        <w:ind w:left="1420" w:hanging="360"/>
      </w:pPr>
      <w:rPr>
        <w:b w:val="0"/>
        <w:i w:val="0"/>
      </w:rPr>
    </w:lvl>
  </w:abstractNum>
  <w:abstractNum w:abstractNumId="8" w15:restartNumberingAfterBreak="0">
    <w:nsid w:val="00000009"/>
    <w:multiLevelType w:val="singleLevel"/>
    <w:tmpl w:val="00000009"/>
    <w:name w:val="WW8Num30"/>
    <w:lvl w:ilvl="0">
      <w:start w:val="2"/>
      <w:numFmt w:val="decimal"/>
      <w:lvlText w:val="%1)"/>
      <w:lvlJc w:val="left"/>
      <w:pPr>
        <w:tabs>
          <w:tab w:val="num" w:pos="1420"/>
        </w:tabs>
        <w:ind w:left="1420" w:hanging="360"/>
      </w:pPr>
      <w:rPr>
        <w:b w:val="0"/>
        <w:i w:val="0"/>
      </w:rPr>
    </w:lvl>
  </w:abstractNum>
  <w:abstractNum w:abstractNumId="9" w15:restartNumberingAfterBreak="0">
    <w:nsid w:val="0000000A"/>
    <w:multiLevelType w:val="singleLevel"/>
    <w:tmpl w:val="0000000A"/>
    <w:name w:val="WW8Num31"/>
    <w:lvl w:ilvl="0">
      <w:start w:val="1"/>
      <w:numFmt w:val="decimal"/>
      <w:lvlText w:val="%1)"/>
      <w:lvlJc w:val="left"/>
      <w:pPr>
        <w:tabs>
          <w:tab w:val="num" w:pos="1068"/>
        </w:tabs>
        <w:ind w:left="1068" w:hanging="360"/>
      </w:pPr>
      <w:rPr>
        <w:b w:val="0"/>
        <w:i w:val="0"/>
      </w:rPr>
    </w:lvl>
  </w:abstractNum>
  <w:abstractNum w:abstractNumId="10" w15:restartNumberingAfterBreak="0">
    <w:nsid w:val="07667967"/>
    <w:multiLevelType w:val="multilevel"/>
    <w:tmpl w:val="8BAE2A00"/>
    <w:lvl w:ilvl="0">
      <w:start w:val="1"/>
      <w:numFmt w:val="decimal"/>
      <w:lvlText w:val="%1"/>
      <w:lvlJc w:val="left"/>
      <w:pPr>
        <w:tabs>
          <w:tab w:val="num" w:pos="757"/>
        </w:tabs>
        <w:ind w:left="432" w:hanging="35"/>
      </w:pPr>
      <w:rPr>
        <w:rFonts w:hint="default"/>
      </w:rPr>
    </w:lvl>
    <w:lvl w:ilvl="1">
      <w:start w:val="1"/>
      <w:numFmt w:val="decimal"/>
      <w:pStyle w:val="EstiloEstiloTtulo2Izquierda"/>
      <w:lvlText w:val="%1.%2"/>
      <w:lvlJc w:val="left"/>
      <w:pPr>
        <w:tabs>
          <w:tab w:val="num" w:pos="757"/>
        </w:tabs>
        <w:ind w:left="576" w:hanging="179"/>
      </w:pPr>
      <w:rPr>
        <w:rFonts w:hint="default"/>
      </w:rPr>
    </w:lvl>
    <w:lvl w:ilvl="2">
      <w:start w:val="1"/>
      <w:numFmt w:val="decimal"/>
      <w:lvlText w:val="%1.%2.%3"/>
      <w:lvlJc w:val="left"/>
      <w:pPr>
        <w:tabs>
          <w:tab w:val="num" w:pos="1117"/>
        </w:tabs>
        <w:ind w:left="720" w:hanging="323"/>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BAA386C"/>
    <w:multiLevelType w:val="hybridMultilevel"/>
    <w:tmpl w:val="B8540D84"/>
    <w:lvl w:ilvl="0" w:tplc="C09A8AAE">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4EF3AB1"/>
    <w:multiLevelType w:val="hybridMultilevel"/>
    <w:tmpl w:val="6A746AA6"/>
    <w:lvl w:ilvl="0" w:tplc="0C0A0001">
      <w:start w:val="1"/>
      <w:numFmt w:val="bullet"/>
      <w:lvlText w:val=""/>
      <w:lvlJc w:val="left"/>
      <w:pPr>
        <w:ind w:left="927" w:hanging="360"/>
      </w:pPr>
      <w:rPr>
        <w:rFonts w:ascii="Symbol" w:hAnsi="Symbol" w:hint="default"/>
      </w:rPr>
    </w:lvl>
    <w:lvl w:ilvl="1" w:tplc="0C0A0003">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3" w15:restartNumberingAfterBreak="0">
    <w:nsid w:val="171E1DEB"/>
    <w:multiLevelType w:val="hybridMultilevel"/>
    <w:tmpl w:val="6BB8E4C4"/>
    <w:lvl w:ilvl="0" w:tplc="0C0A0001">
      <w:start w:val="1"/>
      <w:numFmt w:val="bullet"/>
      <w:lvlText w:val=""/>
      <w:lvlJc w:val="left"/>
      <w:pPr>
        <w:tabs>
          <w:tab w:val="num" w:pos="780"/>
        </w:tabs>
        <w:ind w:left="780" w:hanging="360"/>
      </w:pPr>
      <w:rPr>
        <w:rFonts w:ascii="Symbol" w:hAnsi="Symbol" w:hint="default"/>
      </w:rPr>
    </w:lvl>
    <w:lvl w:ilvl="1" w:tplc="0C0A0003">
      <w:start w:val="1"/>
      <w:numFmt w:val="bullet"/>
      <w:lvlText w:val="o"/>
      <w:lvlJc w:val="left"/>
      <w:pPr>
        <w:tabs>
          <w:tab w:val="num" w:pos="1500"/>
        </w:tabs>
        <w:ind w:left="1500" w:hanging="360"/>
      </w:pPr>
      <w:rPr>
        <w:rFonts w:ascii="Courier New" w:hAnsi="Courier New" w:cs="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cs="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cs="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1BD03E4D"/>
    <w:multiLevelType w:val="multilevel"/>
    <w:tmpl w:val="98FC6642"/>
    <w:lvl w:ilvl="0">
      <w:start w:val="1"/>
      <w:numFmt w:val="decimal"/>
      <w:pStyle w:val="Ttulo1"/>
      <w:lvlText w:val="%1."/>
      <w:lvlJc w:val="left"/>
      <w:pPr>
        <w:ind w:left="1117" w:hanging="360"/>
      </w:pPr>
    </w:lvl>
    <w:lvl w:ilvl="1">
      <w:start w:val="1"/>
      <w:numFmt w:val="decimal"/>
      <w:isLgl/>
      <w:lvlText w:val="%1.%2"/>
      <w:lvlJc w:val="left"/>
      <w:pPr>
        <w:ind w:left="1414" w:hanging="585"/>
      </w:pPr>
      <w:rPr>
        <w:rFonts w:hint="default"/>
      </w:rPr>
    </w:lvl>
    <w:lvl w:ilvl="2">
      <w:start w:val="1"/>
      <w:numFmt w:val="decimal"/>
      <w:isLgl/>
      <w:lvlText w:val="%1.%2.%3"/>
      <w:lvlJc w:val="left"/>
      <w:pPr>
        <w:ind w:left="1621" w:hanging="720"/>
      </w:pPr>
      <w:rPr>
        <w:rFonts w:hint="default"/>
      </w:rPr>
    </w:lvl>
    <w:lvl w:ilvl="3">
      <w:start w:val="1"/>
      <w:numFmt w:val="decimal"/>
      <w:isLgl/>
      <w:lvlText w:val="%1.%2.%3.%4"/>
      <w:lvlJc w:val="left"/>
      <w:pPr>
        <w:ind w:left="1693" w:hanging="720"/>
      </w:pPr>
      <w:rPr>
        <w:rFonts w:hint="default"/>
      </w:rPr>
    </w:lvl>
    <w:lvl w:ilvl="4">
      <w:start w:val="1"/>
      <w:numFmt w:val="decimal"/>
      <w:isLgl/>
      <w:lvlText w:val="%1.%2.%3.%4.%5"/>
      <w:lvlJc w:val="left"/>
      <w:pPr>
        <w:ind w:left="2125" w:hanging="1080"/>
      </w:pPr>
      <w:rPr>
        <w:rFonts w:hint="default"/>
      </w:rPr>
    </w:lvl>
    <w:lvl w:ilvl="5">
      <w:start w:val="1"/>
      <w:numFmt w:val="decimal"/>
      <w:isLgl/>
      <w:lvlText w:val="%1.%2.%3.%4.%5.%6"/>
      <w:lvlJc w:val="left"/>
      <w:pPr>
        <w:ind w:left="2197" w:hanging="1080"/>
      </w:pPr>
      <w:rPr>
        <w:rFonts w:hint="default"/>
      </w:rPr>
    </w:lvl>
    <w:lvl w:ilvl="6">
      <w:start w:val="1"/>
      <w:numFmt w:val="decimal"/>
      <w:isLgl/>
      <w:lvlText w:val="%1.%2.%3.%4.%5.%6.%7"/>
      <w:lvlJc w:val="left"/>
      <w:pPr>
        <w:ind w:left="2629" w:hanging="1440"/>
      </w:pPr>
      <w:rPr>
        <w:rFonts w:hint="default"/>
      </w:rPr>
    </w:lvl>
    <w:lvl w:ilvl="7">
      <w:start w:val="1"/>
      <w:numFmt w:val="decimal"/>
      <w:isLgl/>
      <w:lvlText w:val="%1.%2.%3.%4.%5.%6.%7.%8"/>
      <w:lvlJc w:val="left"/>
      <w:pPr>
        <w:ind w:left="2701" w:hanging="1440"/>
      </w:pPr>
      <w:rPr>
        <w:rFonts w:hint="default"/>
      </w:rPr>
    </w:lvl>
    <w:lvl w:ilvl="8">
      <w:start w:val="1"/>
      <w:numFmt w:val="decimal"/>
      <w:isLgl/>
      <w:lvlText w:val="%1.%2.%3.%4.%5.%6.%7.%8.%9"/>
      <w:lvlJc w:val="left"/>
      <w:pPr>
        <w:ind w:left="3133" w:hanging="1800"/>
      </w:pPr>
      <w:rPr>
        <w:rFonts w:hint="default"/>
      </w:rPr>
    </w:lvl>
  </w:abstractNum>
  <w:abstractNum w:abstractNumId="15" w15:restartNumberingAfterBreak="0">
    <w:nsid w:val="3E661B07"/>
    <w:multiLevelType w:val="multilevel"/>
    <w:tmpl w:val="3E5A8C0A"/>
    <w:lvl w:ilvl="0">
      <w:start w:val="5"/>
      <w:numFmt w:val="decimal"/>
      <w:lvlText w:val="%1"/>
      <w:lvlJc w:val="left"/>
      <w:pPr>
        <w:ind w:left="829" w:hanging="432"/>
      </w:pPr>
      <w:rPr>
        <w:rFonts w:hint="default"/>
      </w:rPr>
    </w:lvl>
    <w:lvl w:ilvl="1">
      <w:start w:val="1"/>
      <w:numFmt w:val="decimal"/>
      <w:lvlText w:val="%1.%2"/>
      <w:lvlJc w:val="left"/>
      <w:pPr>
        <w:ind w:left="973" w:hanging="576"/>
      </w:pPr>
      <w:rPr>
        <w:rFonts w:hint="default"/>
      </w:rPr>
    </w:lvl>
    <w:lvl w:ilvl="2">
      <w:start w:val="1"/>
      <w:numFmt w:val="decimal"/>
      <w:lvlText w:val="%1.%2.%3"/>
      <w:lvlJc w:val="left"/>
      <w:pPr>
        <w:ind w:left="1117" w:hanging="720"/>
      </w:pPr>
      <w:rPr>
        <w:rFonts w:hint="default"/>
      </w:rPr>
    </w:lvl>
    <w:lvl w:ilvl="3">
      <w:start w:val="1"/>
      <w:numFmt w:val="decimal"/>
      <w:lvlText w:val="%1.%2.%3.%4"/>
      <w:lvlJc w:val="left"/>
      <w:pPr>
        <w:ind w:left="1261" w:hanging="864"/>
      </w:pPr>
      <w:rPr>
        <w:rFonts w:hint="default"/>
      </w:rPr>
    </w:lvl>
    <w:lvl w:ilvl="4">
      <w:start w:val="1"/>
      <w:numFmt w:val="decimal"/>
      <w:lvlText w:val="%1.%2.%3.%4.%5"/>
      <w:lvlJc w:val="left"/>
      <w:pPr>
        <w:ind w:left="1405" w:hanging="1008"/>
      </w:pPr>
      <w:rPr>
        <w:rFonts w:hint="default"/>
      </w:rPr>
    </w:lvl>
    <w:lvl w:ilvl="5">
      <w:start w:val="1"/>
      <w:numFmt w:val="decimal"/>
      <w:lvlText w:val="%1.%2.%3.%4.%5.%6"/>
      <w:lvlJc w:val="left"/>
      <w:pPr>
        <w:ind w:left="1549" w:hanging="1152"/>
      </w:pPr>
      <w:rPr>
        <w:rFonts w:hint="default"/>
      </w:rPr>
    </w:lvl>
    <w:lvl w:ilvl="6">
      <w:start w:val="1"/>
      <w:numFmt w:val="decimal"/>
      <w:lvlText w:val="%1.%2.%3.%4.%5.%6.%7"/>
      <w:lvlJc w:val="left"/>
      <w:pPr>
        <w:ind w:left="1693" w:hanging="1296"/>
      </w:pPr>
      <w:rPr>
        <w:rFonts w:hint="default"/>
      </w:rPr>
    </w:lvl>
    <w:lvl w:ilvl="7">
      <w:start w:val="1"/>
      <w:numFmt w:val="decimal"/>
      <w:lvlText w:val="%1.%2.%3.%4.%5.%6.%7.%8"/>
      <w:lvlJc w:val="left"/>
      <w:pPr>
        <w:ind w:left="1837" w:hanging="1440"/>
      </w:pPr>
      <w:rPr>
        <w:rFonts w:hint="default"/>
      </w:rPr>
    </w:lvl>
    <w:lvl w:ilvl="8">
      <w:start w:val="1"/>
      <w:numFmt w:val="decimal"/>
      <w:lvlText w:val="%1.%2.%3.%4.%5.%6.%7.%8.%9"/>
      <w:lvlJc w:val="left"/>
      <w:pPr>
        <w:ind w:left="1981" w:hanging="1584"/>
      </w:pPr>
      <w:rPr>
        <w:rFonts w:hint="default"/>
      </w:rPr>
    </w:lvl>
  </w:abstractNum>
  <w:abstractNum w:abstractNumId="16" w15:restartNumberingAfterBreak="0">
    <w:nsid w:val="425909C7"/>
    <w:multiLevelType w:val="hybridMultilevel"/>
    <w:tmpl w:val="AAC85FC2"/>
    <w:lvl w:ilvl="0" w:tplc="A11C452A">
      <w:start w:val="5"/>
      <w:numFmt w:val="bullet"/>
      <w:lvlText w:val="-"/>
      <w:lvlJc w:val="left"/>
      <w:pPr>
        <w:ind w:left="757" w:hanging="360"/>
      </w:pPr>
      <w:rPr>
        <w:rFonts w:ascii="Times New Roman" w:eastAsia="Times New Roman" w:hAnsi="Times New Roman" w:cs="Times New Roman" w:hint="default"/>
      </w:rPr>
    </w:lvl>
    <w:lvl w:ilvl="1" w:tplc="0C0A0003">
      <w:start w:val="1"/>
      <w:numFmt w:val="bullet"/>
      <w:lvlText w:val="o"/>
      <w:lvlJc w:val="left"/>
      <w:pPr>
        <w:ind w:left="1477" w:hanging="360"/>
      </w:pPr>
      <w:rPr>
        <w:rFonts w:ascii="Courier New" w:hAnsi="Courier New" w:cs="Courier New" w:hint="default"/>
      </w:rPr>
    </w:lvl>
    <w:lvl w:ilvl="2" w:tplc="0C0A0005" w:tentative="1">
      <w:start w:val="1"/>
      <w:numFmt w:val="bullet"/>
      <w:lvlText w:val=""/>
      <w:lvlJc w:val="left"/>
      <w:pPr>
        <w:ind w:left="2197" w:hanging="360"/>
      </w:pPr>
      <w:rPr>
        <w:rFonts w:ascii="Wingdings" w:hAnsi="Wingdings" w:hint="default"/>
      </w:rPr>
    </w:lvl>
    <w:lvl w:ilvl="3" w:tplc="0C0A0001" w:tentative="1">
      <w:start w:val="1"/>
      <w:numFmt w:val="bullet"/>
      <w:lvlText w:val=""/>
      <w:lvlJc w:val="left"/>
      <w:pPr>
        <w:ind w:left="2917" w:hanging="360"/>
      </w:pPr>
      <w:rPr>
        <w:rFonts w:ascii="Symbol" w:hAnsi="Symbol" w:hint="default"/>
      </w:rPr>
    </w:lvl>
    <w:lvl w:ilvl="4" w:tplc="0C0A0003" w:tentative="1">
      <w:start w:val="1"/>
      <w:numFmt w:val="bullet"/>
      <w:lvlText w:val="o"/>
      <w:lvlJc w:val="left"/>
      <w:pPr>
        <w:ind w:left="3637" w:hanging="360"/>
      </w:pPr>
      <w:rPr>
        <w:rFonts w:ascii="Courier New" w:hAnsi="Courier New" w:cs="Courier New" w:hint="default"/>
      </w:rPr>
    </w:lvl>
    <w:lvl w:ilvl="5" w:tplc="0C0A0005" w:tentative="1">
      <w:start w:val="1"/>
      <w:numFmt w:val="bullet"/>
      <w:lvlText w:val=""/>
      <w:lvlJc w:val="left"/>
      <w:pPr>
        <w:ind w:left="4357" w:hanging="360"/>
      </w:pPr>
      <w:rPr>
        <w:rFonts w:ascii="Wingdings" w:hAnsi="Wingdings" w:hint="default"/>
      </w:rPr>
    </w:lvl>
    <w:lvl w:ilvl="6" w:tplc="0C0A0001" w:tentative="1">
      <w:start w:val="1"/>
      <w:numFmt w:val="bullet"/>
      <w:lvlText w:val=""/>
      <w:lvlJc w:val="left"/>
      <w:pPr>
        <w:ind w:left="5077" w:hanging="360"/>
      </w:pPr>
      <w:rPr>
        <w:rFonts w:ascii="Symbol" w:hAnsi="Symbol" w:hint="default"/>
      </w:rPr>
    </w:lvl>
    <w:lvl w:ilvl="7" w:tplc="0C0A0003" w:tentative="1">
      <w:start w:val="1"/>
      <w:numFmt w:val="bullet"/>
      <w:lvlText w:val="o"/>
      <w:lvlJc w:val="left"/>
      <w:pPr>
        <w:ind w:left="5797" w:hanging="360"/>
      </w:pPr>
      <w:rPr>
        <w:rFonts w:ascii="Courier New" w:hAnsi="Courier New" w:cs="Courier New" w:hint="default"/>
      </w:rPr>
    </w:lvl>
    <w:lvl w:ilvl="8" w:tplc="0C0A0005" w:tentative="1">
      <w:start w:val="1"/>
      <w:numFmt w:val="bullet"/>
      <w:lvlText w:val=""/>
      <w:lvlJc w:val="left"/>
      <w:pPr>
        <w:ind w:left="6517" w:hanging="360"/>
      </w:pPr>
      <w:rPr>
        <w:rFonts w:ascii="Wingdings" w:hAnsi="Wingdings" w:hint="default"/>
      </w:rPr>
    </w:lvl>
  </w:abstractNum>
  <w:abstractNum w:abstractNumId="17" w15:restartNumberingAfterBreak="0">
    <w:nsid w:val="457D1A0E"/>
    <w:multiLevelType w:val="hybridMultilevel"/>
    <w:tmpl w:val="5F5A932E"/>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088"/>
        </w:tabs>
        <w:ind w:left="2088" w:hanging="360"/>
      </w:pPr>
      <w:rPr>
        <w:rFonts w:ascii="Courier New" w:hAnsi="Courier New" w:cs="Courier New" w:hint="default"/>
      </w:rPr>
    </w:lvl>
    <w:lvl w:ilvl="2" w:tplc="0C0A0005" w:tentative="1">
      <w:start w:val="1"/>
      <w:numFmt w:val="bullet"/>
      <w:lvlText w:val=""/>
      <w:lvlJc w:val="left"/>
      <w:pPr>
        <w:tabs>
          <w:tab w:val="num" w:pos="2808"/>
        </w:tabs>
        <w:ind w:left="2808" w:hanging="360"/>
      </w:pPr>
      <w:rPr>
        <w:rFonts w:ascii="Wingdings" w:hAnsi="Wingdings" w:hint="default"/>
      </w:rPr>
    </w:lvl>
    <w:lvl w:ilvl="3" w:tplc="0C0A0001" w:tentative="1">
      <w:start w:val="1"/>
      <w:numFmt w:val="bullet"/>
      <w:lvlText w:val=""/>
      <w:lvlJc w:val="left"/>
      <w:pPr>
        <w:tabs>
          <w:tab w:val="num" w:pos="3528"/>
        </w:tabs>
        <w:ind w:left="3528" w:hanging="360"/>
      </w:pPr>
      <w:rPr>
        <w:rFonts w:ascii="Symbol" w:hAnsi="Symbol" w:hint="default"/>
      </w:rPr>
    </w:lvl>
    <w:lvl w:ilvl="4" w:tplc="0C0A0003" w:tentative="1">
      <w:start w:val="1"/>
      <w:numFmt w:val="bullet"/>
      <w:lvlText w:val="o"/>
      <w:lvlJc w:val="left"/>
      <w:pPr>
        <w:tabs>
          <w:tab w:val="num" w:pos="4248"/>
        </w:tabs>
        <w:ind w:left="4248" w:hanging="360"/>
      </w:pPr>
      <w:rPr>
        <w:rFonts w:ascii="Courier New" w:hAnsi="Courier New" w:cs="Courier New" w:hint="default"/>
      </w:rPr>
    </w:lvl>
    <w:lvl w:ilvl="5" w:tplc="0C0A0005" w:tentative="1">
      <w:start w:val="1"/>
      <w:numFmt w:val="bullet"/>
      <w:lvlText w:val=""/>
      <w:lvlJc w:val="left"/>
      <w:pPr>
        <w:tabs>
          <w:tab w:val="num" w:pos="4968"/>
        </w:tabs>
        <w:ind w:left="4968" w:hanging="360"/>
      </w:pPr>
      <w:rPr>
        <w:rFonts w:ascii="Wingdings" w:hAnsi="Wingdings" w:hint="default"/>
      </w:rPr>
    </w:lvl>
    <w:lvl w:ilvl="6" w:tplc="0C0A0001" w:tentative="1">
      <w:start w:val="1"/>
      <w:numFmt w:val="bullet"/>
      <w:lvlText w:val=""/>
      <w:lvlJc w:val="left"/>
      <w:pPr>
        <w:tabs>
          <w:tab w:val="num" w:pos="5688"/>
        </w:tabs>
        <w:ind w:left="5688" w:hanging="360"/>
      </w:pPr>
      <w:rPr>
        <w:rFonts w:ascii="Symbol" w:hAnsi="Symbol" w:hint="default"/>
      </w:rPr>
    </w:lvl>
    <w:lvl w:ilvl="7" w:tplc="0C0A0003" w:tentative="1">
      <w:start w:val="1"/>
      <w:numFmt w:val="bullet"/>
      <w:lvlText w:val="o"/>
      <w:lvlJc w:val="left"/>
      <w:pPr>
        <w:tabs>
          <w:tab w:val="num" w:pos="6408"/>
        </w:tabs>
        <w:ind w:left="6408" w:hanging="360"/>
      </w:pPr>
      <w:rPr>
        <w:rFonts w:ascii="Courier New" w:hAnsi="Courier New" w:cs="Courier New" w:hint="default"/>
      </w:rPr>
    </w:lvl>
    <w:lvl w:ilvl="8" w:tplc="0C0A0005" w:tentative="1">
      <w:start w:val="1"/>
      <w:numFmt w:val="bullet"/>
      <w:lvlText w:val=""/>
      <w:lvlJc w:val="left"/>
      <w:pPr>
        <w:tabs>
          <w:tab w:val="num" w:pos="7128"/>
        </w:tabs>
        <w:ind w:left="7128" w:hanging="360"/>
      </w:pPr>
      <w:rPr>
        <w:rFonts w:ascii="Wingdings" w:hAnsi="Wingdings" w:hint="default"/>
      </w:rPr>
    </w:lvl>
  </w:abstractNum>
  <w:abstractNum w:abstractNumId="18" w15:restartNumberingAfterBreak="0">
    <w:nsid w:val="62B873CB"/>
    <w:multiLevelType w:val="hybridMultilevel"/>
    <w:tmpl w:val="08B667E2"/>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9" w15:restartNumberingAfterBreak="0">
    <w:nsid w:val="70844C11"/>
    <w:multiLevelType w:val="hybridMultilevel"/>
    <w:tmpl w:val="7D548FB2"/>
    <w:lvl w:ilvl="0" w:tplc="20F6ED20">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728C3D1E"/>
    <w:multiLevelType w:val="multilevel"/>
    <w:tmpl w:val="987A0226"/>
    <w:lvl w:ilvl="0">
      <w:start w:val="1"/>
      <w:numFmt w:val="decimal"/>
      <w:lvlText w:val="%1"/>
      <w:lvlJc w:val="left"/>
      <w:pPr>
        <w:tabs>
          <w:tab w:val="num" w:pos="1080"/>
        </w:tabs>
        <w:ind w:left="755" w:hanging="35"/>
      </w:pPr>
      <w:rPr>
        <w:rFonts w:hint="default"/>
      </w:rPr>
    </w:lvl>
    <w:lvl w:ilvl="1">
      <w:start w:val="1"/>
      <w:numFmt w:val="decimal"/>
      <w:pStyle w:val="EstiloTtulo2"/>
      <w:lvlText w:val="%1.%2"/>
      <w:lvlJc w:val="left"/>
      <w:pPr>
        <w:tabs>
          <w:tab w:val="num" w:pos="1080"/>
        </w:tabs>
        <w:ind w:left="899" w:hanging="179"/>
      </w:pPr>
      <w:rPr>
        <w:rFonts w:hint="default"/>
      </w:rPr>
    </w:lvl>
    <w:lvl w:ilvl="2">
      <w:start w:val="1"/>
      <w:numFmt w:val="decimal"/>
      <w:lvlText w:val="%1.%2.%3"/>
      <w:lvlJc w:val="left"/>
      <w:pPr>
        <w:tabs>
          <w:tab w:val="num" w:pos="1440"/>
        </w:tabs>
        <w:ind w:left="1043" w:hanging="323"/>
      </w:pPr>
      <w:rPr>
        <w:rFonts w:hint="default"/>
      </w:rPr>
    </w:lvl>
    <w:lvl w:ilvl="3">
      <w:start w:val="1"/>
      <w:numFmt w:val="decimal"/>
      <w:lvlText w:val="%1.%2.%3.%4"/>
      <w:lvlJc w:val="left"/>
      <w:pPr>
        <w:tabs>
          <w:tab w:val="num" w:pos="1187"/>
        </w:tabs>
        <w:ind w:left="1187" w:hanging="864"/>
      </w:pPr>
      <w:rPr>
        <w:rFonts w:hint="default"/>
      </w:rPr>
    </w:lvl>
    <w:lvl w:ilvl="4">
      <w:start w:val="1"/>
      <w:numFmt w:val="decimal"/>
      <w:lvlText w:val="%1.%2.%3.%4.%5"/>
      <w:lvlJc w:val="left"/>
      <w:pPr>
        <w:tabs>
          <w:tab w:val="num" w:pos="1331"/>
        </w:tabs>
        <w:ind w:left="1331" w:hanging="1008"/>
      </w:pPr>
      <w:rPr>
        <w:rFonts w:hint="default"/>
      </w:rPr>
    </w:lvl>
    <w:lvl w:ilvl="5">
      <w:start w:val="1"/>
      <w:numFmt w:val="decimal"/>
      <w:lvlText w:val="%1.%2.%3.%4.%5.%6"/>
      <w:lvlJc w:val="left"/>
      <w:pPr>
        <w:tabs>
          <w:tab w:val="num" w:pos="1475"/>
        </w:tabs>
        <w:ind w:left="1475" w:hanging="1152"/>
      </w:pPr>
      <w:rPr>
        <w:rFonts w:hint="default"/>
      </w:rPr>
    </w:lvl>
    <w:lvl w:ilvl="6">
      <w:start w:val="1"/>
      <w:numFmt w:val="decimal"/>
      <w:lvlText w:val="%1.%2.%3.%4.%5.%6.%7"/>
      <w:lvlJc w:val="left"/>
      <w:pPr>
        <w:tabs>
          <w:tab w:val="num" w:pos="1619"/>
        </w:tabs>
        <w:ind w:left="1619" w:hanging="1296"/>
      </w:pPr>
      <w:rPr>
        <w:rFonts w:hint="default"/>
      </w:rPr>
    </w:lvl>
    <w:lvl w:ilvl="7">
      <w:start w:val="1"/>
      <w:numFmt w:val="decimal"/>
      <w:lvlText w:val="%1.%2.%3.%4.%5.%6.%7.%8"/>
      <w:lvlJc w:val="left"/>
      <w:pPr>
        <w:tabs>
          <w:tab w:val="num" w:pos="1763"/>
        </w:tabs>
        <w:ind w:left="1763" w:hanging="1440"/>
      </w:pPr>
      <w:rPr>
        <w:rFonts w:hint="default"/>
      </w:rPr>
    </w:lvl>
    <w:lvl w:ilvl="8">
      <w:start w:val="1"/>
      <w:numFmt w:val="decimal"/>
      <w:lvlText w:val="%1.%2.%3.%4.%5.%6.%7.%8.%9"/>
      <w:lvlJc w:val="left"/>
      <w:pPr>
        <w:tabs>
          <w:tab w:val="num" w:pos="1907"/>
        </w:tabs>
        <w:ind w:left="1907" w:hanging="1584"/>
      </w:pPr>
      <w:rPr>
        <w:rFonts w:hint="default"/>
      </w:rPr>
    </w:lvl>
  </w:abstractNum>
  <w:abstractNum w:abstractNumId="21" w15:restartNumberingAfterBreak="0">
    <w:nsid w:val="73C823C2"/>
    <w:multiLevelType w:val="hybridMultilevel"/>
    <w:tmpl w:val="1DDCEFE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
  </w:num>
  <w:num w:numId="2">
    <w:abstractNumId w:val="10"/>
  </w:num>
  <w:num w:numId="3">
    <w:abstractNumId w:val="20"/>
  </w:num>
  <w:num w:numId="4">
    <w:abstractNumId w:val="13"/>
  </w:num>
  <w:num w:numId="5">
    <w:abstractNumId w:val="17"/>
  </w:num>
  <w:num w:numId="6">
    <w:abstractNumId w:val="18"/>
  </w:num>
  <w:num w:numId="7">
    <w:abstractNumId w:val="19"/>
  </w:num>
  <w:num w:numId="8">
    <w:abstractNumId w:val="11"/>
  </w:num>
  <w:num w:numId="9">
    <w:abstractNumId w:val="12"/>
  </w:num>
  <w:num w:numId="10">
    <w:abstractNumId w:val="15"/>
  </w:num>
  <w:num w:numId="11">
    <w:abstractNumId w:val="16"/>
  </w:num>
  <w:num w:numId="12">
    <w:abstractNumId w:val="10"/>
  </w:num>
  <w:num w:numId="13">
    <w:abstractNumId w:val="10"/>
  </w:num>
  <w:num w:numId="14">
    <w:abstractNumId w:val="10"/>
  </w:num>
  <w:num w:numId="15">
    <w:abstractNumId w:val="14"/>
  </w:num>
  <w:num w:numId="16">
    <w:abstractNumId w:val="21"/>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33B"/>
    <w:rsid w:val="0003733B"/>
    <w:rsid w:val="00042B8C"/>
    <w:rsid w:val="000434A9"/>
    <w:rsid w:val="0004670B"/>
    <w:rsid w:val="000557B6"/>
    <w:rsid w:val="00073F28"/>
    <w:rsid w:val="00083E39"/>
    <w:rsid w:val="00084731"/>
    <w:rsid w:val="00085402"/>
    <w:rsid w:val="000A2A37"/>
    <w:rsid w:val="000C2395"/>
    <w:rsid w:val="000C3735"/>
    <w:rsid w:val="000F185A"/>
    <w:rsid w:val="00106CD2"/>
    <w:rsid w:val="00126B33"/>
    <w:rsid w:val="00133FC1"/>
    <w:rsid w:val="00145D3E"/>
    <w:rsid w:val="00155E90"/>
    <w:rsid w:val="00177896"/>
    <w:rsid w:val="001851A4"/>
    <w:rsid w:val="0019267C"/>
    <w:rsid w:val="001B203E"/>
    <w:rsid w:val="001B3675"/>
    <w:rsid w:val="001B5FAE"/>
    <w:rsid w:val="001C653C"/>
    <w:rsid w:val="001D4C36"/>
    <w:rsid w:val="001F65DE"/>
    <w:rsid w:val="002021A6"/>
    <w:rsid w:val="00203615"/>
    <w:rsid w:val="00206887"/>
    <w:rsid w:val="0022066E"/>
    <w:rsid w:val="00232FD0"/>
    <w:rsid w:val="00237A96"/>
    <w:rsid w:val="002400EE"/>
    <w:rsid w:val="002442E5"/>
    <w:rsid w:val="00245E18"/>
    <w:rsid w:val="00251044"/>
    <w:rsid w:val="0025747B"/>
    <w:rsid w:val="002656C4"/>
    <w:rsid w:val="00274FFF"/>
    <w:rsid w:val="00297178"/>
    <w:rsid w:val="002D1B04"/>
    <w:rsid w:val="002D341F"/>
    <w:rsid w:val="002D6B6A"/>
    <w:rsid w:val="002E364E"/>
    <w:rsid w:val="002E6C1E"/>
    <w:rsid w:val="00335A93"/>
    <w:rsid w:val="00364023"/>
    <w:rsid w:val="003660E0"/>
    <w:rsid w:val="003669CD"/>
    <w:rsid w:val="00372D47"/>
    <w:rsid w:val="003858D6"/>
    <w:rsid w:val="003A49F3"/>
    <w:rsid w:val="003B178B"/>
    <w:rsid w:val="003C51AD"/>
    <w:rsid w:val="003E2F0F"/>
    <w:rsid w:val="003E3C03"/>
    <w:rsid w:val="003F27B6"/>
    <w:rsid w:val="00420DAC"/>
    <w:rsid w:val="00427810"/>
    <w:rsid w:val="00453D13"/>
    <w:rsid w:val="00460B33"/>
    <w:rsid w:val="00465228"/>
    <w:rsid w:val="00470DCB"/>
    <w:rsid w:val="00472D62"/>
    <w:rsid w:val="00475999"/>
    <w:rsid w:val="00481A0B"/>
    <w:rsid w:val="004855A4"/>
    <w:rsid w:val="004A07E0"/>
    <w:rsid w:val="004A0E46"/>
    <w:rsid w:val="004F60B5"/>
    <w:rsid w:val="0051757B"/>
    <w:rsid w:val="0052650D"/>
    <w:rsid w:val="0054169D"/>
    <w:rsid w:val="00553BBB"/>
    <w:rsid w:val="005631F7"/>
    <w:rsid w:val="00563C6F"/>
    <w:rsid w:val="005641D0"/>
    <w:rsid w:val="00586115"/>
    <w:rsid w:val="00597742"/>
    <w:rsid w:val="005B3183"/>
    <w:rsid w:val="005B7D28"/>
    <w:rsid w:val="005C689C"/>
    <w:rsid w:val="005D0F79"/>
    <w:rsid w:val="005D270E"/>
    <w:rsid w:val="005F228F"/>
    <w:rsid w:val="005F2594"/>
    <w:rsid w:val="005F32D5"/>
    <w:rsid w:val="005F3D6B"/>
    <w:rsid w:val="005F6795"/>
    <w:rsid w:val="00602CAE"/>
    <w:rsid w:val="006072C0"/>
    <w:rsid w:val="006225C9"/>
    <w:rsid w:val="00625EF9"/>
    <w:rsid w:val="006309F8"/>
    <w:rsid w:val="0064391B"/>
    <w:rsid w:val="00660444"/>
    <w:rsid w:val="00682DA0"/>
    <w:rsid w:val="006A0927"/>
    <w:rsid w:val="006C0371"/>
    <w:rsid w:val="006F0845"/>
    <w:rsid w:val="006F1ABF"/>
    <w:rsid w:val="006F7F90"/>
    <w:rsid w:val="00710127"/>
    <w:rsid w:val="00724E61"/>
    <w:rsid w:val="00736601"/>
    <w:rsid w:val="0075471B"/>
    <w:rsid w:val="0078526C"/>
    <w:rsid w:val="00792913"/>
    <w:rsid w:val="007B006F"/>
    <w:rsid w:val="007B2D9F"/>
    <w:rsid w:val="007E5E38"/>
    <w:rsid w:val="007F438D"/>
    <w:rsid w:val="008053F4"/>
    <w:rsid w:val="008112D2"/>
    <w:rsid w:val="00825F8D"/>
    <w:rsid w:val="008269F9"/>
    <w:rsid w:val="00834B2A"/>
    <w:rsid w:val="0084108E"/>
    <w:rsid w:val="00852B67"/>
    <w:rsid w:val="00855BEE"/>
    <w:rsid w:val="0086537A"/>
    <w:rsid w:val="00891AE1"/>
    <w:rsid w:val="008B75DB"/>
    <w:rsid w:val="008C1FE6"/>
    <w:rsid w:val="008C5684"/>
    <w:rsid w:val="008D1893"/>
    <w:rsid w:val="008D351F"/>
    <w:rsid w:val="0091462C"/>
    <w:rsid w:val="009156AF"/>
    <w:rsid w:val="00917889"/>
    <w:rsid w:val="009277CF"/>
    <w:rsid w:val="00927FBA"/>
    <w:rsid w:val="00936CD8"/>
    <w:rsid w:val="00937042"/>
    <w:rsid w:val="00937756"/>
    <w:rsid w:val="00944E0F"/>
    <w:rsid w:val="00952437"/>
    <w:rsid w:val="0096316E"/>
    <w:rsid w:val="0096510F"/>
    <w:rsid w:val="009A0F76"/>
    <w:rsid w:val="009A5714"/>
    <w:rsid w:val="009B0BDC"/>
    <w:rsid w:val="009B1917"/>
    <w:rsid w:val="009B3AE5"/>
    <w:rsid w:val="009E0422"/>
    <w:rsid w:val="009F227B"/>
    <w:rsid w:val="009F4E39"/>
    <w:rsid w:val="00A07527"/>
    <w:rsid w:val="00A11C6C"/>
    <w:rsid w:val="00A21E01"/>
    <w:rsid w:val="00A222B7"/>
    <w:rsid w:val="00A224E7"/>
    <w:rsid w:val="00A30F21"/>
    <w:rsid w:val="00A6726B"/>
    <w:rsid w:val="00A70CFB"/>
    <w:rsid w:val="00A7627A"/>
    <w:rsid w:val="00A97895"/>
    <w:rsid w:val="00AA5445"/>
    <w:rsid w:val="00AA5594"/>
    <w:rsid w:val="00AB1EC7"/>
    <w:rsid w:val="00AB6D8D"/>
    <w:rsid w:val="00AC7D71"/>
    <w:rsid w:val="00AD563B"/>
    <w:rsid w:val="00B02173"/>
    <w:rsid w:val="00B060B5"/>
    <w:rsid w:val="00B308CD"/>
    <w:rsid w:val="00B42228"/>
    <w:rsid w:val="00B57BC0"/>
    <w:rsid w:val="00B6466D"/>
    <w:rsid w:val="00BA4DB1"/>
    <w:rsid w:val="00BA5E78"/>
    <w:rsid w:val="00BB5392"/>
    <w:rsid w:val="00BC2FB7"/>
    <w:rsid w:val="00BD20C9"/>
    <w:rsid w:val="00BD79C1"/>
    <w:rsid w:val="00BE01EC"/>
    <w:rsid w:val="00C06F54"/>
    <w:rsid w:val="00C25DF7"/>
    <w:rsid w:val="00C3440C"/>
    <w:rsid w:val="00C366BD"/>
    <w:rsid w:val="00C53B04"/>
    <w:rsid w:val="00C83EF4"/>
    <w:rsid w:val="00C86C61"/>
    <w:rsid w:val="00CB7D03"/>
    <w:rsid w:val="00CC3A2D"/>
    <w:rsid w:val="00CE5264"/>
    <w:rsid w:val="00D17F0A"/>
    <w:rsid w:val="00D17FA9"/>
    <w:rsid w:val="00D43DD0"/>
    <w:rsid w:val="00D611D7"/>
    <w:rsid w:val="00D63E85"/>
    <w:rsid w:val="00D67BD0"/>
    <w:rsid w:val="00D814A5"/>
    <w:rsid w:val="00D86067"/>
    <w:rsid w:val="00D94F5D"/>
    <w:rsid w:val="00DA6392"/>
    <w:rsid w:val="00DB4603"/>
    <w:rsid w:val="00DB48F0"/>
    <w:rsid w:val="00DC0D6A"/>
    <w:rsid w:val="00DC25DC"/>
    <w:rsid w:val="00DD190A"/>
    <w:rsid w:val="00DE6330"/>
    <w:rsid w:val="00E06337"/>
    <w:rsid w:val="00E07587"/>
    <w:rsid w:val="00E205AD"/>
    <w:rsid w:val="00E21FC3"/>
    <w:rsid w:val="00E22104"/>
    <w:rsid w:val="00E54D5D"/>
    <w:rsid w:val="00E55A44"/>
    <w:rsid w:val="00E62A55"/>
    <w:rsid w:val="00E84F3E"/>
    <w:rsid w:val="00E85814"/>
    <w:rsid w:val="00E925AB"/>
    <w:rsid w:val="00E97BDC"/>
    <w:rsid w:val="00EB14C7"/>
    <w:rsid w:val="00EC42A8"/>
    <w:rsid w:val="00EC4E7E"/>
    <w:rsid w:val="00ED2FC6"/>
    <w:rsid w:val="00EE2A02"/>
    <w:rsid w:val="00EE62C2"/>
    <w:rsid w:val="00EE672A"/>
    <w:rsid w:val="00F061FA"/>
    <w:rsid w:val="00F11458"/>
    <w:rsid w:val="00F2188F"/>
    <w:rsid w:val="00F227A0"/>
    <w:rsid w:val="00F23B4F"/>
    <w:rsid w:val="00F572CF"/>
    <w:rsid w:val="00F64DBE"/>
    <w:rsid w:val="00FA5A28"/>
    <w:rsid w:val="00FB05F9"/>
    <w:rsid w:val="00FB65D0"/>
    <w:rsid w:val="00FB7970"/>
    <w:rsid w:val="00FC1B4D"/>
    <w:rsid w:val="00FC77CC"/>
    <w:rsid w:val="00FD630A"/>
    <w:rsid w:val="00FF25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47966"/>
  <w15:docId w15:val="{CFA3CA06-E212-430D-96DB-4C90B878A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F227B"/>
    <w:pPr>
      <w:suppressAutoHyphens/>
    </w:pPr>
    <w:rPr>
      <w:sz w:val="24"/>
      <w:szCs w:val="24"/>
      <w:lang w:eastAsia="ar-SA"/>
    </w:rPr>
  </w:style>
  <w:style w:type="paragraph" w:styleId="Ttulo1">
    <w:name w:val="heading 1"/>
    <w:basedOn w:val="Normal"/>
    <w:next w:val="Normal"/>
    <w:autoRedefine/>
    <w:qFormat/>
    <w:rsid w:val="009E0422"/>
    <w:pPr>
      <w:keepNext/>
      <w:numPr>
        <w:numId w:val="15"/>
      </w:numPr>
      <w:spacing w:before="480" w:after="240"/>
      <w:outlineLvl w:val="0"/>
    </w:pPr>
    <w:rPr>
      <w:rFonts w:ascii="Arial" w:hAnsi="Arial" w:cs="Arial"/>
      <w:b/>
      <w:bCs/>
      <w:kern w:val="1"/>
      <w:sz w:val="32"/>
      <w:szCs w:val="32"/>
    </w:rPr>
  </w:style>
  <w:style w:type="paragraph" w:styleId="Ttulo2">
    <w:name w:val="heading 2"/>
    <w:basedOn w:val="Normal"/>
    <w:next w:val="Normal"/>
    <w:qFormat/>
    <w:rsid w:val="005D270E"/>
    <w:pPr>
      <w:keepNext/>
      <w:jc w:val="center"/>
      <w:outlineLvl w:val="1"/>
    </w:pPr>
    <w:rPr>
      <w:b/>
      <w:bCs/>
    </w:rPr>
  </w:style>
  <w:style w:type="paragraph" w:styleId="Ttulo3">
    <w:name w:val="heading 3"/>
    <w:basedOn w:val="Normal"/>
    <w:next w:val="Normal"/>
    <w:qFormat/>
    <w:rsid w:val="005D270E"/>
    <w:pPr>
      <w:keepNext/>
      <w:spacing w:before="240" w:after="60"/>
      <w:outlineLvl w:val="2"/>
    </w:pPr>
    <w:rPr>
      <w:rFonts w:ascii="Arial" w:hAnsi="Arial" w:cs="Arial"/>
      <w:b/>
      <w:bCs/>
      <w:sz w:val="26"/>
      <w:szCs w:val="26"/>
    </w:rPr>
  </w:style>
  <w:style w:type="paragraph" w:styleId="Ttulo4">
    <w:name w:val="heading 4"/>
    <w:basedOn w:val="Normal"/>
    <w:next w:val="Normal"/>
    <w:qFormat/>
    <w:rsid w:val="005D270E"/>
    <w:pPr>
      <w:keepNext/>
      <w:spacing w:before="240" w:after="60"/>
      <w:outlineLvl w:val="3"/>
    </w:pPr>
    <w:rPr>
      <w:b/>
      <w:bCs/>
      <w:sz w:val="28"/>
      <w:szCs w:val="28"/>
    </w:rPr>
  </w:style>
  <w:style w:type="paragraph" w:styleId="Ttulo5">
    <w:name w:val="heading 5"/>
    <w:basedOn w:val="Normal"/>
    <w:next w:val="Normal"/>
    <w:qFormat/>
    <w:rsid w:val="005D270E"/>
    <w:pPr>
      <w:spacing w:before="240" w:after="60"/>
      <w:outlineLvl w:val="4"/>
    </w:pPr>
    <w:rPr>
      <w:b/>
      <w:bCs/>
      <w:i/>
      <w:iCs/>
      <w:sz w:val="26"/>
      <w:szCs w:val="26"/>
    </w:rPr>
  </w:style>
  <w:style w:type="paragraph" w:styleId="Ttulo6">
    <w:name w:val="heading 6"/>
    <w:basedOn w:val="Normal"/>
    <w:next w:val="Normal"/>
    <w:qFormat/>
    <w:rsid w:val="005D270E"/>
    <w:pPr>
      <w:spacing w:before="240" w:after="60"/>
      <w:outlineLvl w:val="5"/>
    </w:pPr>
    <w:rPr>
      <w:b/>
      <w:bCs/>
      <w:sz w:val="22"/>
      <w:szCs w:val="22"/>
    </w:rPr>
  </w:style>
  <w:style w:type="paragraph" w:styleId="Ttulo7">
    <w:name w:val="heading 7"/>
    <w:basedOn w:val="Normal"/>
    <w:next w:val="Normal"/>
    <w:qFormat/>
    <w:rsid w:val="005D270E"/>
    <w:pPr>
      <w:spacing w:before="240" w:after="60"/>
      <w:outlineLvl w:val="6"/>
    </w:pPr>
  </w:style>
  <w:style w:type="paragraph" w:styleId="Ttulo8">
    <w:name w:val="heading 8"/>
    <w:basedOn w:val="Normal"/>
    <w:next w:val="Normal"/>
    <w:qFormat/>
    <w:rsid w:val="005D270E"/>
    <w:pPr>
      <w:spacing w:before="240" w:after="60"/>
      <w:outlineLvl w:val="7"/>
    </w:pPr>
    <w:rPr>
      <w:i/>
      <w:iCs/>
    </w:rPr>
  </w:style>
  <w:style w:type="paragraph" w:styleId="Ttulo9">
    <w:name w:val="heading 9"/>
    <w:basedOn w:val="Normal"/>
    <w:next w:val="Normal"/>
    <w:qFormat/>
    <w:rsid w:val="005D270E"/>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9F227B"/>
    <w:rPr>
      <w:b w:val="0"/>
      <w:i w:val="0"/>
    </w:rPr>
  </w:style>
  <w:style w:type="character" w:customStyle="1" w:styleId="WW8Num2z0">
    <w:name w:val="WW8Num2z0"/>
    <w:rsid w:val="009F227B"/>
    <w:rPr>
      <w:b w:val="0"/>
      <w:i w:val="0"/>
    </w:rPr>
  </w:style>
  <w:style w:type="character" w:customStyle="1" w:styleId="WW8Num3z0">
    <w:name w:val="WW8Num3z0"/>
    <w:rsid w:val="009F227B"/>
    <w:rPr>
      <w:b w:val="0"/>
      <w:i w:val="0"/>
    </w:rPr>
  </w:style>
  <w:style w:type="character" w:customStyle="1" w:styleId="WW8Num4z1">
    <w:name w:val="WW8Num4z1"/>
    <w:rsid w:val="009F227B"/>
    <w:rPr>
      <w:rFonts w:ascii="Symbol" w:hAnsi="Symbol"/>
    </w:rPr>
  </w:style>
  <w:style w:type="character" w:customStyle="1" w:styleId="WW8Num5z0">
    <w:name w:val="WW8Num5z0"/>
    <w:rsid w:val="009F227B"/>
    <w:rPr>
      <w:b w:val="0"/>
      <w:i w:val="0"/>
    </w:rPr>
  </w:style>
  <w:style w:type="character" w:customStyle="1" w:styleId="WW8Num5z2">
    <w:name w:val="WW8Num5z2"/>
    <w:rsid w:val="009F227B"/>
    <w:rPr>
      <w:rFonts w:ascii="Symbol" w:hAnsi="Symbol"/>
    </w:rPr>
  </w:style>
  <w:style w:type="character" w:customStyle="1" w:styleId="WW8Num6z0">
    <w:name w:val="WW8Num6z0"/>
    <w:rsid w:val="009F227B"/>
    <w:rPr>
      <w:b w:val="0"/>
      <w:i w:val="0"/>
    </w:rPr>
  </w:style>
  <w:style w:type="character" w:customStyle="1" w:styleId="WW8Num6z1">
    <w:name w:val="WW8Num6z1"/>
    <w:rsid w:val="009F227B"/>
    <w:rPr>
      <w:rFonts w:ascii="Courier New" w:hAnsi="Courier New"/>
    </w:rPr>
  </w:style>
  <w:style w:type="character" w:customStyle="1" w:styleId="WW8Num6z2">
    <w:name w:val="WW8Num6z2"/>
    <w:rsid w:val="009F227B"/>
    <w:rPr>
      <w:rFonts w:ascii="Wingdings" w:hAnsi="Wingdings"/>
    </w:rPr>
  </w:style>
  <w:style w:type="character" w:customStyle="1" w:styleId="WW8Num6z3">
    <w:name w:val="WW8Num6z3"/>
    <w:rsid w:val="009F227B"/>
    <w:rPr>
      <w:rFonts w:ascii="Symbol" w:hAnsi="Symbol"/>
    </w:rPr>
  </w:style>
  <w:style w:type="character" w:customStyle="1" w:styleId="WW8Num7z2">
    <w:name w:val="WW8Num7z2"/>
    <w:rsid w:val="009F227B"/>
    <w:rPr>
      <w:rFonts w:ascii="Symbol" w:hAnsi="Symbol"/>
    </w:rPr>
  </w:style>
  <w:style w:type="character" w:customStyle="1" w:styleId="WW8Num8z0">
    <w:name w:val="WW8Num8z0"/>
    <w:rsid w:val="009F227B"/>
    <w:rPr>
      <w:rFonts w:ascii="Symbol" w:hAnsi="Symbol"/>
    </w:rPr>
  </w:style>
  <w:style w:type="character" w:customStyle="1" w:styleId="WW8Num8z1">
    <w:name w:val="WW8Num8z1"/>
    <w:rsid w:val="009F227B"/>
    <w:rPr>
      <w:rFonts w:ascii="Courier New" w:hAnsi="Courier New"/>
    </w:rPr>
  </w:style>
  <w:style w:type="character" w:customStyle="1" w:styleId="WW8Num8z2">
    <w:name w:val="WW8Num8z2"/>
    <w:rsid w:val="009F227B"/>
    <w:rPr>
      <w:rFonts w:ascii="Wingdings" w:hAnsi="Wingdings"/>
    </w:rPr>
  </w:style>
  <w:style w:type="character" w:customStyle="1" w:styleId="WW8Num11z1">
    <w:name w:val="WW8Num11z1"/>
    <w:rsid w:val="009F227B"/>
    <w:rPr>
      <w:b w:val="0"/>
      <w:i w:val="0"/>
    </w:rPr>
  </w:style>
  <w:style w:type="character" w:customStyle="1" w:styleId="WW8Num11z2">
    <w:name w:val="WW8Num11z2"/>
    <w:rsid w:val="009F227B"/>
    <w:rPr>
      <w:rFonts w:ascii="Symbol" w:hAnsi="Symbol"/>
    </w:rPr>
  </w:style>
  <w:style w:type="character" w:customStyle="1" w:styleId="WW8Num13z0">
    <w:name w:val="WW8Num13z0"/>
    <w:rsid w:val="009F227B"/>
    <w:rPr>
      <w:rFonts w:ascii="Symbol" w:hAnsi="Symbol"/>
    </w:rPr>
  </w:style>
  <w:style w:type="character" w:customStyle="1" w:styleId="WW8Num13z1">
    <w:name w:val="WW8Num13z1"/>
    <w:rsid w:val="009F227B"/>
    <w:rPr>
      <w:rFonts w:ascii="Courier New" w:hAnsi="Courier New"/>
    </w:rPr>
  </w:style>
  <w:style w:type="character" w:customStyle="1" w:styleId="WW8Num13z2">
    <w:name w:val="WW8Num13z2"/>
    <w:rsid w:val="009F227B"/>
    <w:rPr>
      <w:rFonts w:ascii="Wingdings" w:hAnsi="Wingdings"/>
    </w:rPr>
  </w:style>
  <w:style w:type="character" w:customStyle="1" w:styleId="WW8Num14z0">
    <w:name w:val="WW8Num14z0"/>
    <w:rsid w:val="009F227B"/>
    <w:rPr>
      <w:rFonts w:ascii="Symbol" w:hAnsi="Symbol"/>
    </w:rPr>
  </w:style>
  <w:style w:type="character" w:customStyle="1" w:styleId="WW8Num14z1">
    <w:name w:val="WW8Num14z1"/>
    <w:rsid w:val="009F227B"/>
    <w:rPr>
      <w:rFonts w:ascii="Courier New" w:hAnsi="Courier New"/>
    </w:rPr>
  </w:style>
  <w:style w:type="character" w:customStyle="1" w:styleId="WW8Num14z2">
    <w:name w:val="WW8Num14z2"/>
    <w:rsid w:val="009F227B"/>
    <w:rPr>
      <w:rFonts w:ascii="Wingdings" w:hAnsi="Wingdings"/>
    </w:rPr>
  </w:style>
  <w:style w:type="character" w:customStyle="1" w:styleId="WW8Num15z0">
    <w:name w:val="WW8Num15z0"/>
    <w:rsid w:val="009F227B"/>
    <w:rPr>
      <w:b w:val="0"/>
      <w:i w:val="0"/>
    </w:rPr>
  </w:style>
  <w:style w:type="character" w:customStyle="1" w:styleId="WW8Num15z1">
    <w:name w:val="WW8Num15z1"/>
    <w:rsid w:val="009F227B"/>
    <w:rPr>
      <w:rFonts w:ascii="Courier New" w:hAnsi="Courier New"/>
    </w:rPr>
  </w:style>
  <w:style w:type="character" w:customStyle="1" w:styleId="WW8Num15z2">
    <w:name w:val="WW8Num15z2"/>
    <w:rsid w:val="009F227B"/>
    <w:rPr>
      <w:rFonts w:ascii="Wingdings" w:hAnsi="Wingdings"/>
    </w:rPr>
  </w:style>
  <w:style w:type="character" w:customStyle="1" w:styleId="WW8Num15z3">
    <w:name w:val="WW8Num15z3"/>
    <w:rsid w:val="009F227B"/>
    <w:rPr>
      <w:rFonts w:ascii="Symbol" w:hAnsi="Symbol"/>
    </w:rPr>
  </w:style>
  <w:style w:type="character" w:customStyle="1" w:styleId="WW8Num16z0">
    <w:name w:val="WW8Num16z0"/>
    <w:rsid w:val="009F227B"/>
    <w:rPr>
      <w:b w:val="0"/>
      <w:i w:val="0"/>
    </w:rPr>
  </w:style>
  <w:style w:type="character" w:customStyle="1" w:styleId="WW8Num16z2">
    <w:name w:val="WW8Num16z2"/>
    <w:rsid w:val="009F227B"/>
    <w:rPr>
      <w:rFonts w:ascii="Symbol" w:hAnsi="Symbol"/>
    </w:rPr>
  </w:style>
  <w:style w:type="character" w:customStyle="1" w:styleId="WW8Num19z0">
    <w:name w:val="WW8Num19z0"/>
    <w:rsid w:val="009F227B"/>
    <w:rPr>
      <w:rFonts w:ascii="Symbol" w:hAnsi="Symbol"/>
    </w:rPr>
  </w:style>
  <w:style w:type="character" w:customStyle="1" w:styleId="WW8Num21z0">
    <w:name w:val="WW8Num21z0"/>
    <w:rsid w:val="009F227B"/>
    <w:rPr>
      <w:b w:val="0"/>
      <w:i w:val="0"/>
    </w:rPr>
  </w:style>
  <w:style w:type="character" w:customStyle="1" w:styleId="WW8Num21z1">
    <w:name w:val="WW8Num21z1"/>
    <w:rsid w:val="009F227B"/>
    <w:rPr>
      <w:rFonts w:ascii="Courier New" w:hAnsi="Courier New"/>
    </w:rPr>
  </w:style>
  <w:style w:type="character" w:customStyle="1" w:styleId="WW8Num21z2">
    <w:name w:val="WW8Num21z2"/>
    <w:rsid w:val="009F227B"/>
    <w:rPr>
      <w:rFonts w:ascii="Wingdings" w:hAnsi="Wingdings"/>
    </w:rPr>
  </w:style>
  <w:style w:type="character" w:customStyle="1" w:styleId="WW8Num21z3">
    <w:name w:val="WW8Num21z3"/>
    <w:rsid w:val="009F227B"/>
    <w:rPr>
      <w:rFonts w:ascii="Symbol" w:hAnsi="Symbol"/>
    </w:rPr>
  </w:style>
  <w:style w:type="character" w:customStyle="1" w:styleId="WW8Num22z0">
    <w:name w:val="WW8Num22z0"/>
    <w:rsid w:val="009F227B"/>
    <w:rPr>
      <w:b w:val="0"/>
      <w:i w:val="0"/>
    </w:rPr>
  </w:style>
  <w:style w:type="character" w:customStyle="1" w:styleId="WW8Num23z0">
    <w:name w:val="WW8Num23z0"/>
    <w:rsid w:val="009F227B"/>
    <w:rPr>
      <w:b w:val="0"/>
      <w:i w:val="0"/>
    </w:rPr>
  </w:style>
  <w:style w:type="character" w:customStyle="1" w:styleId="WW8Num23z1">
    <w:name w:val="WW8Num23z1"/>
    <w:rsid w:val="009F227B"/>
    <w:rPr>
      <w:rFonts w:ascii="Courier New" w:hAnsi="Courier New"/>
    </w:rPr>
  </w:style>
  <w:style w:type="character" w:customStyle="1" w:styleId="WW8Num23z2">
    <w:name w:val="WW8Num23z2"/>
    <w:rsid w:val="009F227B"/>
    <w:rPr>
      <w:rFonts w:ascii="Wingdings" w:hAnsi="Wingdings"/>
    </w:rPr>
  </w:style>
  <w:style w:type="character" w:customStyle="1" w:styleId="WW8Num23z3">
    <w:name w:val="WW8Num23z3"/>
    <w:rsid w:val="009F227B"/>
    <w:rPr>
      <w:rFonts w:ascii="Symbol" w:hAnsi="Symbol"/>
    </w:rPr>
  </w:style>
  <w:style w:type="character" w:customStyle="1" w:styleId="WW8Num24z0">
    <w:name w:val="WW8Num24z0"/>
    <w:rsid w:val="009F227B"/>
    <w:rPr>
      <w:rFonts w:ascii="Symbol" w:hAnsi="Symbol"/>
    </w:rPr>
  </w:style>
  <w:style w:type="character" w:customStyle="1" w:styleId="WW8Num24z1">
    <w:name w:val="WW8Num24z1"/>
    <w:rsid w:val="009F227B"/>
    <w:rPr>
      <w:rFonts w:ascii="Courier New" w:hAnsi="Courier New"/>
    </w:rPr>
  </w:style>
  <w:style w:type="character" w:customStyle="1" w:styleId="WW8Num24z2">
    <w:name w:val="WW8Num24z2"/>
    <w:rsid w:val="009F227B"/>
    <w:rPr>
      <w:rFonts w:ascii="Wingdings" w:hAnsi="Wingdings"/>
    </w:rPr>
  </w:style>
  <w:style w:type="character" w:customStyle="1" w:styleId="WW8Num25z0">
    <w:name w:val="WW8Num25z0"/>
    <w:rsid w:val="009F227B"/>
    <w:rPr>
      <w:b w:val="0"/>
      <w:i w:val="0"/>
    </w:rPr>
  </w:style>
  <w:style w:type="character" w:customStyle="1" w:styleId="WW8Num25z1">
    <w:name w:val="WW8Num25z1"/>
    <w:rsid w:val="009F227B"/>
    <w:rPr>
      <w:rFonts w:ascii="Courier New" w:hAnsi="Courier New"/>
    </w:rPr>
  </w:style>
  <w:style w:type="character" w:customStyle="1" w:styleId="WW8Num25z2">
    <w:name w:val="WW8Num25z2"/>
    <w:rsid w:val="009F227B"/>
    <w:rPr>
      <w:rFonts w:ascii="Wingdings" w:hAnsi="Wingdings"/>
    </w:rPr>
  </w:style>
  <w:style w:type="character" w:customStyle="1" w:styleId="WW8Num25z3">
    <w:name w:val="WW8Num25z3"/>
    <w:rsid w:val="009F227B"/>
    <w:rPr>
      <w:rFonts w:ascii="Symbol" w:hAnsi="Symbol"/>
    </w:rPr>
  </w:style>
  <w:style w:type="character" w:customStyle="1" w:styleId="WW8Num26z2">
    <w:name w:val="WW8Num26z2"/>
    <w:rsid w:val="009F227B"/>
    <w:rPr>
      <w:rFonts w:ascii="Symbol" w:hAnsi="Symbol"/>
    </w:rPr>
  </w:style>
  <w:style w:type="character" w:customStyle="1" w:styleId="WW8Num29z0">
    <w:name w:val="WW8Num29z0"/>
    <w:rsid w:val="009F227B"/>
    <w:rPr>
      <w:b w:val="0"/>
      <w:i w:val="0"/>
    </w:rPr>
  </w:style>
  <w:style w:type="character" w:customStyle="1" w:styleId="WW8Num29z1">
    <w:name w:val="WW8Num29z1"/>
    <w:rsid w:val="009F227B"/>
    <w:rPr>
      <w:rFonts w:ascii="Courier New" w:hAnsi="Courier New"/>
    </w:rPr>
  </w:style>
  <w:style w:type="character" w:customStyle="1" w:styleId="WW8Num29z2">
    <w:name w:val="WW8Num29z2"/>
    <w:rsid w:val="009F227B"/>
    <w:rPr>
      <w:rFonts w:ascii="Wingdings" w:hAnsi="Wingdings"/>
    </w:rPr>
  </w:style>
  <w:style w:type="character" w:customStyle="1" w:styleId="WW8Num29z3">
    <w:name w:val="WW8Num29z3"/>
    <w:rsid w:val="009F227B"/>
    <w:rPr>
      <w:rFonts w:ascii="Symbol" w:hAnsi="Symbol"/>
    </w:rPr>
  </w:style>
  <w:style w:type="character" w:customStyle="1" w:styleId="WW8Num30z0">
    <w:name w:val="WW8Num30z0"/>
    <w:rsid w:val="009F227B"/>
    <w:rPr>
      <w:b w:val="0"/>
      <w:i w:val="0"/>
    </w:rPr>
  </w:style>
  <w:style w:type="character" w:customStyle="1" w:styleId="WW8Num31z0">
    <w:name w:val="WW8Num31z0"/>
    <w:rsid w:val="009F227B"/>
    <w:rPr>
      <w:b w:val="0"/>
      <w:i w:val="0"/>
    </w:rPr>
  </w:style>
  <w:style w:type="character" w:customStyle="1" w:styleId="WW8Num31z1">
    <w:name w:val="WW8Num31z1"/>
    <w:rsid w:val="009F227B"/>
    <w:rPr>
      <w:rFonts w:ascii="Courier New" w:hAnsi="Courier New"/>
    </w:rPr>
  </w:style>
  <w:style w:type="character" w:customStyle="1" w:styleId="WW8Num31z2">
    <w:name w:val="WW8Num31z2"/>
    <w:rsid w:val="009F227B"/>
    <w:rPr>
      <w:rFonts w:ascii="Wingdings" w:hAnsi="Wingdings"/>
    </w:rPr>
  </w:style>
  <w:style w:type="character" w:customStyle="1" w:styleId="WW8Num31z3">
    <w:name w:val="WW8Num31z3"/>
    <w:rsid w:val="009F227B"/>
    <w:rPr>
      <w:rFonts w:ascii="Symbol" w:hAnsi="Symbol"/>
    </w:rPr>
  </w:style>
  <w:style w:type="character" w:customStyle="1" w:styleId="WW-Fuentedeprrafopredeter">
    <w:name w:val="WW-Fuente de párrafo predeter."/>
    <w:rsid w:val="009F227B"/>
  </w:style>
  <w:style w:type="paragraph" w:styleId="Textoindependiente">
    <w:name w:val="Body Text"/>
    <w:basedOn w:val="Normal"/>
    <w:rsid w:val="009F227B"/>
    <w:pPr>
      <w:jc w:val="both"/>
    </w:pPr>
  </w:style>
  <w:style w:type="paragraph" w:styleId="Lista">
    <w:name w:val="List"/>
    <w:basedOn w:val="Textoindependiente"/>
    <w:rsid w:val="009F227B"/>
    <w:rPr>
      <w:rFonts w:cs="Tahoma"/>
    </w:rPr>
  </w:style>
  <w:style w:type="paragraph" w:customStyle="1" w:styleId="Etiqueta">
    <w:name w:val="Etiqueta"/>
    <w:basedOn w:val="Normal"/>
    <w:rsid w:val="009F227B"/>
    <w:pPr>
      <w:suppressLineNumbers/>
      <w:spacing w:before="120" w:after="120"/>
    </w:pPr>
    <w:rPr>
      <w:rFonts w:cs="Tahoma"/>
      <w:i/>
      <w:iCs/>
      <w:sz w:val="20"/>
      <w:szCs w:val="20"/>
    </w:rPr>
  </w:style>
  <w:style w:type="paragraph" w:customStyle="1" w:styleId="ndice">
    <w:name w:val="Índice"/>
    <w:basedOn w:val="Normal"/>
    <w:rsid w:val="009F227B"/>
    <w:pPr>
      <w:suppressLineNumbers/>
    </w:pPr>
    <w:rPr>
      <w:rFonts w:cs="Tahoma"/>
    </w:rPr>
  </w:style>
  <w:style w:type="paragraph" w:customStyle="1" w:styleId="Encabezado1">
    <w:name w:val="Encabezado1"/>
    <w:basedOn w:val="Normal"/>
    <w:next w:val="Textoindependiente"/>
    <w:rsid w:val="009F227B"/>
    <w:pPr>
      <w:keepNext/>
      <w:spacing w:before="240" w:after="120"/>
    </w:pPr>
    <w:rPr>
      <w:rFonts w:ascii="Arial" w:eastAsia="Lucida Sans Unicode" w:hAnsi="Arial" w:cs="Tahoma"/>
      <w:sz w:val="28"/>
      <w:szCs w:val="28"/>
    </w:rPr>
  </w:style>
  <w:style w:type="paragraph" w:styleId="Sangradetextonormal">
    <w:name w:val="Body Text Indent"/>
    <w:basedOn w:val="Normal"/>
    <w:rsid w:val="009F227B"/>
    <w:pPr>
      <w:ind w:left="360"/>
    </w:pPr>
    <w:rPr>
      <w:sz w:val="28"/>
    </w:rPr>
  </w:style>
  <w:style w:type="paragraph" w:customStyle="1" w:styleId="WW-Sangra2detindependiente">
    <w:name w:val="WW-Sangría 2 de t. independiente"/>
    <w:basedOn w:val="Normal"/>
    <w:rsid w:val="009F227B"/>
    <w:pPr>
      <w:ind w:left="708"/>
      <w:jc w:val="both"/>
    </w:pPr>
  </w:style>
  <w:style w:type="paragraph" w:customStyle="1" w:styleId="WW-Sangra3detindependiente">
    <w:name w:val="WW-Sangría 3 de t. independiente"/>
    <w:basedOn w:val="Normal"/>
    <w:rsid w:val="009F227B"/>
    <w:pPr>
      <w:ind w:left="1416"/>
      <w:jc w:val="both"/>
    </w:pPr>
  </w:style>
  <w:style w:type="paragraph" w:customStyle="1" w:styleId="Contenidodelatabla">
    <w:name w:val="Contenido de la tabla"/>
    <w:basedOn w:val="Textoindependiente"/>
    <w:rsid w:val="009F227B"/>
    <w:pPr>
      <w:suppressLineNumbers/>
    </w:pPr>
  </w:style>
  <w:style w:type="paragraph" w:customStyle="1" w:styleId="Encabezadodelatabla">
    <w:name w:val="Encabezado de la tabla"/>
    <w:basedOn w:val="Contenidodelatabla"/>
    <w:rsid w:val="009F227B"/>
    <w:pPr>
      <w:jc w:val="center"/>
    </w:pPr>
    <w:rPr>
      <w:b/>
      <w:bCs/>
      <w:i/>
      <w:iCs/>
    </w:rPr>
  </w:style>
  <w:style w:type="paragraph" w:styleId="Piedepgina">
    <w:name w:val="footer"/>
    <w:basedOn w:val="Normal"/>
    <w:rsid w:val="00B308CD"/>
    <w:pPr>
      <w:tabs>
        <w:tab w:val="center" w:pos="4252"/>
        <w:tab w:val="right" w:pos="8504"/>
      </w:tabs>
    </w:pPr>
  </w:style>
  <w:style w:type="character" w:styleId="Nmerodepgina">
    <w:name w:val="page number"/>
    <w:basedOn w:val="Fuentedeprrafopredeter"/>
    <w:rsid w:val="00B308CD"/>
  </w:style>
  <w:style w:type="table" w:styleId="Tablaconcuadrcula">
    <w:name w:val="Table Grid"/>
    <w:basedOn w:val="Tablanormal"/>
    <w:rsid w:val="009B1917"/>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semiHidden/>
    <w:rsid w:val="00927FBA"/>
  </w:style>
  <w:style w:type="paragraph" w:styleId="TDC3">
    <w:name w:val="toc 3"/>
    <w:basedOn w:val="Normal"/>
    <w:next w:val="Normal"/>
    <w:autoRedefine/>
    <w:semiHidden/>
    <w:rsid w:val="00927FBA"/>
    <w:pPr>
      <w:ind w:left="480"/>
    </w:pPr>
  </w:style>
  <w:style w:type="character" w:styleId="Hipervnculo">
    <w:name w:val="Hyperlink"/>
    <w:rsid w:val="00927FBA"/>
    <w:rPr>
      <w:color w:val="0000FF"/>
      <w:u w:val="single"/>
    </w:rPr>
  </w:style>
  <w:style w:type="paragraph" w:styleId="Encabezado">
    <w:name w:val="header"/>
    <w:basedOn w:val="Normal"/>
    <w:rsid w:val="00FC77CC"/>
    <w:pPr>
      <w:tabs>
        <w:tab w:val="center" w:pos="4252"/>
        <w:tab w:val="right" w:pos="8504"/>
      </w:tabs>
    </w:pPr>
  </w:style>
  <w:style w:type="paragraph" w:customStyle="1" w:styleId="EstiloTtulo2">
    <w:name w:val="Estilo Título 2 +"/>
    <w:basedOn w:val="Ttulo2"/>
    <w:autoRedefine/>
    <w:rsid w:val="005D270E"/>
    <w:pPr>
      <w:numPr>
        <w:ilvl w:val="1"/>
        <w:numId w:val="3"/>
      </w:numPr>
    </w:pPr>
    <w:rPr>
      <w:rFonts w:ascii="Arial" w:hAnsi="Arial"/>
      <w:kern w:val="1"/>
    </w:rPr>
  </w:style>
  <w:style w:type="paragraph" w:customStyle="1" w:styleId="EstiloEstiloTtulo2Izquierda">
    <w:name w:val="Estilo Estilo Título 2 + + Izquierda"/>
    <w:basedOn w:val="EstiloTtulo2"/>
    <w:autoRedefine/>
    <w:rsid w:val="009A5714"/>
    <w:pPr>
      <w:numPr>
        <w:numId w:val="2"/>
      </w:numPr>
      <w:tabs>
        <w:tab w:val="clear" w:pos="757"/>
        <w:tab w:val="num" w:pos="567"/>
      </w:tabs>
      <w:spacing w:before="100" w:beforeAutospacing="1" w:after="100" w:afterAutospacing="1"/>
      <w:ind w:left="567" w:hanging="567"/>
      <w:jc w:val="left"/>
    </w:pPr>
    <w:rPr>
      <w:szCs w:val="20"/>
    </w:rPr>
  </w:style>
  <w:style w:type="paragraph" w:styleId="Descripcin">
    <w:name w:val="caption"/>
    <w:basedOn w:val="Normal"/>
    <w:next w:val="Normal"/>
    <w:uiPriority w:val="35"/>
    <w:unhideWhenUsed/>
    <w:qFormat/>
    <w:rsid w:val="005F32D5"/>
    <w:rPr>
      <w:b/>
      <w:bCs/>
      <w:sz w:val="20"/>
      <w:szCs w:val="20"/>
    </w:rPr>
  </w:style>
  <w:style w:type="paragraph" w:customStyle="1" w:styleId="Textoindependiente31">
    <w:name w:val="Texto independiente 31"/>
    <w:basedOn w:val="Normal"/>
    <w:rsid w:val="005F2594"/>
    <w:pPr>
      <w:suppressAutoHyphens w:val="0"/>
      <w:autoSpaceDE w:val="0"/>
      <w:autoSpaceDN w:val="0"/>
      <w:adjustRightInd w:val="0"/>
      <w:spacing w:after="120"/>
      <w:jc w:val="both"/>
    </w:pPr>
    <w:rPr>
      <w:rFonts w:ascii="MS Reference Sans Serif" w:eastAsia="Calibri" w:hAnsi="MS Reference Sans Serif"/>
      <w:sz w:val="16"/>
      <w:szCs w:val="16"/>
      <w:lang w:eastAsia="es-ES"/>
    </w:rPr>
  </w:style>
  <w:style w:type="character" w:styleId="Refdecomentario">
    <w:name w:val="annotation reference"/>
    <w:uiPriority w:val="99"/>
    <w:semiHidden/>
    <w:unhideWhenUsed/>
    <w:rsid w:val="00E85814"/>
    <w:rPr>
      <w:sz w:val="16"/>
      <w:szCs w:val="16"/>
    </w:rPr>
  </w:style>
  <w:style w:type="paragraph" w:styleId="Textocomentario">
    <w:name w:val="annotation text"/>
    <w:basedOn w:val="Normal"/>
    <w:link w:val="TextocomentarioCar"/>
    <w:uiPriority w:val="99"/>
    <w:semiHidden/>
    <w:unhideWhenUsed/>
    <w:rsid w:val="00E85814"/>
    <w:rPr>
      <w:sz w:val="20"/>
      <w:szCs w:val="20"/>
    </w:rPr>
  </w:style>
  <w:style w:type="character" w:customStyle="1" w:styleId="TextocomentarioCar">
    <w:name w:val="Texto comentario Car"/>
    <w:link w:val="Textocomentario"/>
    <w:uiPriority w:val="99"/>
    <w:semiHidden/>
    <w:rsid w:val="00E85814"/>
    <w:rPr>
      <w:lang w:eastAsia="ar-SA"/>
    </w:rPr>
  </w:style>
  <w:style w:type="paragraph" w:styleId="Asuntodelcomentario">
    <w:name w:val="annotation subject"/>
    <w:basedOn w:val="Textocomentario"/>
    <w:next w:val="Textocomentario"/>
    <w:link w:val="AsuntodelcomentarioCar"/>
    <w:uiPriority w:val="99"/>
    <w:semiHidden/>
    <w:unhideWhenUsed/>
    <w:rsid w:val="00E85814"/>
    <w:rPr>
      <w:b/>
      <w:bCs/>
    </w:rPr>
  </w:style>
  <w:style w:type="character" w:customStyle="1" w:styleId="AsuntodelcomentarioCar">
    <w:name w:val="Asunto del comentario Car"/>
    <w:link w:val="Asuntodelcomentario"/>
    <w:uiPriority w:val="99"/>
    <w:semiHidden/>
    <w:rsid w:val="00E85814"/>
    <w:rPr>
      <w:b/>
      <w:bCs/>
      <w:lang w:eastAsia="ar-SA"/>
    </w:rPr>
  </w:style>
  <w:style w:type="paragraph" w:styleId="Textodeglobo">
    <w:name w:val="Balloon Text"/>
    <w:basedOn w:val="Normal"/>
    <w:link w:val="TextodegloboCar"/>
    <w:uiPriority w:val="99"/>
    <w:semiHidden/>
    <w:unhideWhenUsed/>
    <w:rsid w:val="00E85814"/>
    <w:rPr>
      <w:rFonts w:ascii="Tahoma" w:hAnsi="Tahoma" w:cs="Tahoma"/>
      <w:sz w:val="16"/>
      <w:szCs w:val="16"/>
    </w:rPr>
  </w:style>
  <w:style w:type="character" w:customStyle="1" w:styleId="TextodegloboCar">
    <w:name w:val="Texto de globo Car"/>
    <w:link w:val="Textodeglobo"/>
    <w:uiPriority w:val="99"/>
    <w:semiHidden/>
    <w:rsid w:val="00E85814"/>
    <w:rPr>
      <w:rFonts w:ascii="Tahoma" w:hAnsi="Tahoma" w:cs="Tahoma"/>
      <w:sz w:val="16"/>
      <w:szCs w:val="16"/>
      <w:lang w:eastAsia="ar-SA"/>
    </w:rPr>
  </w:style>
  <w:style w:type="paragraph" w:styleId="Prrafodelista">
    <w:name w:val="List Paragraph"/>
    <w:basedOn w:val="Normal"/>
    <w:uiPriority w:val="34"/>
    <w:qFormat/>
    <w:rsid w:val="001B5FAE"/>
    <w:pPr>
      <w:ind w:left="708"/>
    </w:pPr>
  </w:style>
  <w:style w:type="character" w:customStyle="1" w:styleId="apple-converted-space">
    <w:name w:val="apple-converted-space"/>
    <w:basedOn w:val="Fuentedeprrafopredeter"/>
    <w:rsid w:val="00155E90"/>
  </w:style>
  <w:style w:type="paragraph" w:styleId="Revisin">
    <w:name w:val="Revision"/>
    <w:hidden/>
    <w:uiPriority w:val="99"/>
    <w:semiHidden/>
    <w:rsid w:val="00FB05F9"/>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470422">
      <w:bodyDiv w:val="1"/>
      <w:marLeft w:val="360"/>
      <w:marRight w:val="36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E54B39-A3CF-451F-B491-8EDC896B2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6</Pages>
  <Words>2094</Words>
  <Characters>11518</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1</vt:lpstr>
    </vt:vector>
  </TitlesOfParts>
  <Company>uc3m</Company>
  <LinksUpToDate>false</LinksUpToDate>
  <CharactersWithSpaces>13585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Administrador</dc:creator>
  <cp:lastModifiedBy>Carlos Rubio</cp:lastModifiedBy>
  <cp:revision>14</cp:revision>
  <cp:lastPrinted>2008-02-27T11:48:00Z</cp:lastPrinted>
  <dcterms:created xsi:type="dcterms:W3CDTF">2019-04-23T21:38:00Z</dcterms:created>
  <dcterms:modified xsi:type="dcterms:W3CDTF">2020-05-12T10:36:00Z</dcterms:modified>
</cp:coreProperties>
</file>